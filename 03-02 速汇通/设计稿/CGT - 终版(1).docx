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8C0" w:rsidRPr="000148C0" w:rsidDel="00FD5EF3" w:rsidRDefault="000148C0">
      <w:pPr>
        <w:rPr>
          <w:del w:id="0" w:author="Shao, Peiru [GCB]" w:date="2022-03-01T11:28:00Z"/>
          <w:b/>
        </w:rPr>
      </w:pPr>
      <w:del w:id="1" w:author="Shao, Peiru [GCB]" w:date="2022-03-01T11:28:00Z">
        <w:r w:rsidRPr="000148C0" w:rsidDel="00FD5EF3">
          <w:rPr>
            <w:rFonts w:hint="eastAsia"/>
            <w:b/>
          </w:rPr>
          <w:delText>Phase</w:delText>
        </w:r>
        <w:r w:rsidRPr="000148C0" w:rsidDel="00FD5EF3">
          <w:rPr>
            <w:b/>
          </w:rPr>
          <w:delText xml:space="preserve"> </w:delText>
        </w:r>
        <w:r w:rsidRPr="000148C0" w:rsidDel="00FD5EF3">
          <w:rPr>
            <w:rFonts w:hint="eastAsia"/>
            <w:b/>
          </w:rPr>
          <w:delText>1</w:delText>
        </w:r>
        <w:r w:rsidRPr="000148C0" w:rsidDel="00FD5EF3">
          <w:rPr>
            <w:b/>
          </w:rPr>
          <w:delText xml:space="preserve"> </w:delText>
        </w:r>
        <w:r w:rsidRPr="000148C0" w:rsidDel="00FD5EF3">
          <w:rPr>
            <w:rFonts w:hint="eastAsia"/>
            <w:b/>
          </w:rPr>
          <w:delText>Communication</w:delText>
        </w:r>
        <w:r w:rsidR="007C08FF" w:rsidDel="00FD5EF3">
          <w:rPr>
            <w:b/>
          </w:rPr>
          <w:delText xml:space="preserve"> </w:delText>
        </w:r>
        <w:r w:rsidR="007C08FF" w:rsidDel="00FD5EF3">
          <w:rPr>
            <w:rFonts w:hint="eastAsia"/>
            <w:b/>
          </w:rPr>
          <w:delText>channels</w:delText>
        </w:r>
        <w:r w:rsidR="007C08FF" w:rsidDel="00FD5EF3">
          <w:rPr>
            <w:b/>
          </w:rPr>
          <w:delText xml:space="preserve"> </w:delText>
        </w:r>
        <w:r w:rsidR="007C08FF" w:rsidDel="00FD5EF3">
          <w:rPr>
            <w:rFonts w:hint="eastAsia"/>
            <w:b/>
          </w:rPr>
          <w:delText>and</w:delText>
        </w:r>
        <w:r w:rsidR="007C08FF" w:rsidDel="00FD5EF3">
          <w:rPr>
            <w:b/>
          </w:rPr>
          <w:delText xml:space="preserve"> </w:delText>
        </w:r>
        <w:r w:rsidR="007C08FF" w:rsidDel="00FD5EF3">
          <w:rPr>
            <w:rFonts w:hint="eastAsia"/>
            <w:b/>
          </w:rPr>
          <w:delText>asset</w:delText>
        </w:r>
        <w:r w:rsidDel="00FD5EF3">
          <w:rPr>
            <w:b/>
          </w:rPr>
          <w:delText>:</w:delText>
        </w:r>
      </w:del>
    </w:p>
    <w:p w:rsidR="00601A92" w:rsidRPr="00550A3E" w:rsidDel="00FD5EF3" w:rsidRDefault="000148C0" w:rsidP="00550A3E">
      <w:pPr>
        <w:pStyle w:val="ListParagraph"/>
        <w:numPr>
          <w:ilvl w:val="0"/>
          <w:numId w:val="6"/>
        </w:numPr>
        <w:rPr>
          <w:del w:id="2" w:author="Shao, Peiru [GCB]" w:date="2022-03-01T11:28:00Z"/>
          <w:b/>
          <w:color w:val="FF0000"/>
        </w:rPr>
      </w:pPr>
      <w:del w:id="3" w:author="Shao, Peiru [GCB]" w:date="2022-03-01T11:28:00Z">
        <w:r w:rsidRPr="00550A3E" w:rsidDel="00FD5EF3">
          <w:rPr>
            <w:rFonts w:hint="eastAsia"/>
            <w:b/>
            <w:color w:val="FF0000"/>
          </w:rPr>
          <w:delText>Statement</w:delText>
        </w:r>
        <w:r w:rsidRPr="00550A3E" w:rsidDel="00FD5EF3">
          <w:rPr>
            <w:b/>
            <w:color w:val="FF0000"/>
          </w:rPr>
          <w:delText xml:space="preserve"> </w:delText>
        </w:r>
        <w:r w:rsidRPr="00550A3E" w:rsidDel="00FD5EF3">
          <w:rPr>
            <w:rFonts w:hint="eastAsia"/>
            <w:b/>
            <w:color w:val="FF0000"/>
          </w:rPr>
          <w:delText>of</w:delText>
        </w:r>
        <w:r w:rsidRPr="00550A3E" w:rsidDel="00FD5EF3">
          <w:rPr>
            <w:b/>
            <w:color w:val="FF0000"/>
          </w:rPr>
          <w:delText xml:space="preserve"> </w:delText>
        </w:r>
        <w:r w:rsidRPr="00550A3E" w:rsidDel="00FD5EF3">
          <w:rPr>
            <w:rFonts w:hint="eastAsia"/>
            <w:b/>
            <w:color w:val="FF0000"/>
          </w:rPr>
          <w:delText>Account</w:delText>
        </w:r>
      </w:del>
    </w:p>
    <w:p w:rsidR="00601A92" w:rsidDel="00FD5EF3" w:rsidRDefault="00601A92" w:rsidP="00601A92">
      <w:pPr>
        <w:pStyle w:val="ListParagraph"/>
        <w:numPr>
          <w:ilvl w:val="0"/>
          <w:numId w:val="1"/>
        </w:numPr>
        <w:rPr>
          <w:del w:id="4" w:author="Shao, Peiru [GCB]" w:date="2022-03-01T11:28:00Z"/>
        </w:rPr>
      </w:pPr>
      <w:del w:id="5" w:author="Shao, Peiru [GCB]" w:date="2022-03-01T11:28:00Z">
        <w:r w:rsidRPr="00601A92" w:rsidDel="00FD5EF3">
          <w:delText>Regional demo</w:delText>
        </w:r>
      </w:del>
    </w:p>
    <w:p w:rsidR="00601A92" w:rsidDel="00FD5EF3" w:rsidRDefault="000148C0" w:rsidP="00601A92">
      <w:pPr>
        <w:pStyle w:val="ListParagraph"/>
        <w:rPr>
          <w:del w:id="6" w:author="Shao, Peiru [GCB]" w:date="2022-03-01T11:28:00Z"/>
        </w:rPr>
      </w:pPr>
      <w:del w:id="7" w:author="Shao, Peiru [GCB]" w:date="2022-03-01T11:28:00Z">
        <w:r w:rsidRPr="000148C0" w:rsidDel="00FD5EF3">
          <w:rPr>
            <w:noProof/>
          </w:rPr>
          <w:drawing>
            <wp:inline distT="0" distB="0" distL="0" distR="0" wp14:anchorId="6D423EBC" wp14:editId="216DB31A">
              <wp:extent cx="5486400" cy="1384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384935"/>
                      </a:xfrm>
                      <a:prstGeom prst="rect">
                        <a:avLst/>
                      </a:prstGeom>
                    </pic:spPr>
                  </pic:pic>
                </a:graphicData>
              </a:graphic>
            </wp:inline>
          </w:drawing>
        </w:r>
      </w:del>
    </w:p>
    <w:p w:rsidR="00601A92" w:rsidDel="00FD5EF3" w:rsidRDefault="00601A92" w:rsidP="00601A92">
      <w:pPr>
        <w:pStyle w:val="ListParagraph"/>
        <w:numPr>
          <w:ilvl w:val="0"/>
          <w:numId w:val="1"/>
        </w:numPr>
        <w:rPr>
          <w:del w:id="8" w:author="Shao, Peiru [GCB]" w:date="2022-03-01T11:28:00Z"/>
        </w:rPr>
      </w:pPr>
      <w:del w:id="9" w:author="Shao, Peiru [GCB]" w:date="2022-03-01T11:28:00Z">
        <w:r w:rsidDel="00FD5EF3">
          <w:delText>EN Script:</w:delText>
        </w:r>
      </w:del>
    </w:p>
    <w:p w:rsidR="00601A92" w:rsidRPr="001F2B56" w:rsidDel="00FD5EF3" w:rsidRDefault="00601A92" w:rsidP="00601A92">
      <w:pPr>
        <w:pStyle w:val="ListParagraph"/>
        <w:rPr>
          <w:del w:id="10" w:author="Shao, Peiru [GCB]" w:date="2022-03-01T11:28:00Z"/>
          <w:shd w:val="pct15" w:color="auto" w:fill="FFFFFF"/>
        </w:rPr>
      </w:pPr>
      <w:del w:id="11" w:author="Shao, Peiru [GCB]" w:date="2022-03-01T11:28:00Z">
        <w:r w:rsidRPr="001F2B56" w:rsidDel="00FD5EF3">
          <w:rPr>
            <w:shd w:val="pct15" w:color="auto" w:fill="FFFFFF"/>
          </w:rPr>
          <w:delText xml:space="preserve">On </w:delText>
        </w:r>
        <w:r w:rsidR="00376E5B" w:rsidDel="00FD5EF3">
          <w:rPr>
            <w:shd w:val="pct15" w:color="auto" w:fill="FFFFFF"/>
          </w:rPr>
          <w:delText xml:space="preserve">24 April </w:delText>
        </w:r>
        <w:r w:rsidRPr="001F2B56" w:rsidDel="00FD5EF3">
          <w:rPr>
            <w:shd w:val="pct15" w:color="auto" w:fill="FFFFFF"/>
          </w:rPr>
          <w:delText>2022, you will no longer be able to transfer to or receive funds from Citibank Australia through Citibank Global Transfer. Citibank Global Transfer will continue to operate as usual for all other countries.</w:delText>
        </w:r>
      </w:del>
    </w:p>
    <w:p w:rsidR="00601A92" w:rsidRPr="001F2B56" w:rsidDel="00FD5EF3" w:rsidRDefault="00601A92" w:rsidP="00601A92">
      <w:pPr>
        <w:pStyle w:val="ListParagraph"/>
        <w:rPr>
          <w:del w:id="12" w:author="Shao, Peiru [GCB]" w:date="2022-03-01T11:28:00Z"/>
          <w:shd w:val="pct15" w:color="auto" w:fill="FFFFFF"/>
        </w:rPr>
      </w:pPr>
      <w:del w:id="13" w:author="Shao, Peiru [GCB]" w:date="2022-03-01T11:28:00Z">
        <w:r w:rsidRPr="001F2B56" w:rsidDel="00FD5EF3">
          <w:rPr>
            <w:shd w:val="pct15" w:color="auto" w:fill="FFFFFF"/>
          </w:rPr>
          <w:delText>Existing Citibank Global Transfer payees in Australia will be automatically removed from your payee list.</w:delText>
        </w:r>
      </w:del>
    </w:p>
    <w:p w:rsidR="007C08FF" w:rsidDel="00FD5EF3" w:rsidRDefault="006121E0" w:rsidP="007C08FF">
      <w:pPr>
        <w:pStyle w:val="ListParagraph"/>
        <w:rPr>
          <w:del w:id="14" w:author="Shao, Peiru [GCB]" w:date="2022-03-01T11:28:00Z"/>
          <w:shd w:val="pct15" w:color="auto" w:fill="FFFFFF"/>
        </w:rPr>
      </w:pPr>
      <w:del w:id="15" w:author="Shao, Peiru [GCB]" w:date="2022-03-01T11:28:00Z">
        <w:r w:rsidDel="00FD5EF3">
          <w:rPr>
            <w:shd w:val="pct15" w:color="auto" w:fill="FFFFFF"/>
          </w:rPr>
          <w:delText xml:space="preserve">You will have to create </w:delText>
        </w:r>
        <w:r w:rsidRPr="001F2B56" w:rsidDel="00FD5EF3">
          <w:rPr>
            <w:shd w:val="pct15" w:color="auto" w:fill="FFFFFF"/>
          </w:rPr>
          <w:delText>payees for SWIFT transfer</w:delText>
        </w:r>
        <w:r w:rsidDel="00FD5EF3">
          <w:rPr>
            <w:shd w:val="pct15" w:color="auto" w:fill="FFFFFF"/>
          </w:rPr>
          <w:delText xml:space="preserve"> using</w:delText>
        </w:r>
        <w:r w:rsidR="00601A92" w:rsidRPr="001F2B56" w:rsidDel="00FD5EF3">
          <w:rPr>
            <w:shd w:val="pct15" w:color="auto" w:fill="FFFFFF"/>
          </w:rPr>
          <w:delText xml:space="preserve"> Citibank Online to transfer funds to Citibank Australia accounts using Citibank Australia’s SWIFT code (</w:delText>
        </w:r>
        <w:r w:rsidR="003B69F5" w:rsidRPr="003B69F5" w:rsidDel="00FD5EF3">
          <w:rPr>
            <w:shd w:val="pct15" w:color="auto" w:fill="FFFFFF"/>
          </w:rPr>
          <w:delText>CITIAU2X</w:delText>
        </w:r>
        <w:r w:rsidR="00601A92" w:rsidRPr="001F2B56" w:rsidDel="00FD5EF3">
          <w:rPr>
            <w:shd w:val="pct15" w:color="auto" w:fill="FFFFFF"/>
          </w:rPr>
          <w:delText>).</w:delText>
        </w:r>
      </w:del>
    </w:p>
    <w:p w:rsidR="008F7049" w:rsidDel="00FD5EF3" w:rsidRDefault="00675C3E" w:rsidP="00675C3E">
      <w:pPr>
        <w:pStyle w:val="ListParagraph"/>
        <w:rPr>
          <w:del w:id="16" w:author="Shao, Peiru [GCB]" w:date="2022-03-01T11:28:00Z"/>
          <w:highlight w:val="yellow"/>
          <w:shd w:val="pct15" w:color="auto" w:fill="FFFFFF"/>
        </w:rPr>
      </w:pPr>
      <w:del w:id="17" w:author="Shao, Peiru [GCB]" w:date="2022-03-01T11:28:00Z">
        <w:r w:rsidRPr="008D3810" w:rsidDel="00FD5EF3">
          <w:rPr>
            <w:rFonts w:hint="eastAsia"/>
            <w:highlight w:val="yellow"/>
            <w:shd w:val="pct15" w:color="auto" w:fill="FFFFFF"/>
          </w:rPr>
          <w:delText>自</w:delText>
        </w:r>
        <w:r w:rsidRPr="008D3810" w:rsidDel="00FD5EF3">
          <w:rPr>
            <w:highlight w:val="yellow"/>
            <w:shd w:val="pct15" w:color="auto" w:fill="FFFFFF"/>
          </w:rPr>
          <w:delText xml:space="preserve"> 2022 </w:delText>
        </w:r>
        <w:r w:rsidRPr="008D3810" w:rsidDel="00FD5EF3">
          <w:rPr>
            <w:rFonts w:hint="eastAsia"/>
            <w:highlight w:val="yellow"/>
            <w:shd w:val="pct15" w:color="auto" w:fill="FFFFFF"/>
          </w:rPr>
          <w:delText>年</w:delText>
        </w:r>
        <w:r w:rsidRPr="008D3810" w:rsidDel="00FD5EF3">
          <w:rPr>
            <w:highlight w:val="yellow"/>
            <w:shd w:val="pct15" w:color="auto" w:fill="FFFFFF"/>
          </w:rPr>
          <w:delText xml:space="preserve"> </w:delText>
        </w:r>
        <w:r w:rsidR="00376E5B" w:rsidDel="00FD5EF3">
          <w:rPr>
            <w:highlight w:val="yellow"/>
            <w:shd w:val="pct15" w:color="auto" w:fill="FFFFFF"/>
          </w:rPr>
          <w:delText>4</w:delText>
        </w:r>
        <w:r w:rsidR="00376E5B" w:rsidDel="00FD5EF3">
          <w:rPr>
            <w:highlight w:val="yellow"/>
            <w:shd w:val="pct15" w:color="auto" w:fill="FFFFFF"/>
          </w:rPr>
          <w:delText>月</w:delText>
        </w:r>
        <w:r w:rsidR="00376E5B" w:rsidDel="00FD5EF3">
          <w:rPr>
            <w:highlight w:val="yellow"/>
            <w:shd w:val="pct15" w:color="auto" w:fill="FFFFFF"/>
          </w:rPr>
          <w:delText>24</w:delText>
        </w:r>
        <w:r w:rsidR="00376E5B" w:rsidDel="00FD5EF3">
          <w:rPr>
            <w:highlight w:val="yellow"/>
            <w:shd w:val="pct15" w:color="auto" w:fill="FFFFFF"/>
          </w:rPr>
          <w:delText>日</w:delText>
        </w:r>
        <w:r w:rsidR="00D96A70" w:rsidDel="00FD5EF3">
          <w:rPr>
            <w:rFonts w:hint="eastAsia"/>
            <w:highlight w:val="yellow"/>
            <w:shd w:val="pct15" w:color="auto" w:fill="FFFFFF"/>
          </w:rPr>
          <w:delText>起，您将无法</w:delText>
        </w:r>
        <w:r w:rsidRPr="008D3810" w:rsidDel="00FD5EF3">
          <w:rPr>
            <w:rFonts w:hint="eastAsia"/>
            <w:highlight w:val="yellow"/>
            <w:shd w:val="pct15" w:color="auto" w:fill="FFFFFF"/>
          </w:rPr>
          <w:delText>通过花旗</w:delText>
        </w:r>
        <w:r w:rsidR="00657B83" w:rsidDel="00FD5EF3">
          <w:rPr>
            <w:rFonts w:hint="eastAsia"/>
            <w:highlight w:val="yellow"/>
            <w:shd w:val="pct15" w:color="auto" w:fill="FFFFFF"/>
          </w:rPr>
          <w:delText>全球</w:delText>
        </w:r>
        <w:r w:rsidRPr="008D3810" w:rsidDel="00FD5EF3">
          <w:rPr>
            <w:rFonts w:hint="eastAsia"/>
            <w:highlight w:val="yellow"/>
            <w:shd w:val="pct15" w:color="auto" w:fill="FFFFFF"/>
          </w:rPr>
          <w:delText>速汇通</w:delText>
        </w:r>
        <w:r w:rsidR="00584ABC" w:rsidDel="00FD5EF3">
          <w:rPr>
            <w:rFonts w:hint="eastAsia"/>
            <w:highlight w:val="yellow"/>
            <w:shd w:val="pct15" w:color="auto" w:fill="FFFFFF"/>
          </w:rPr>
          <w:delText>服务</w:delText>
        </w:r>
        <w:r w:rsidRPr="008D3810" w:rsidDel="00FD5EF3">
          <w:rPr>
            <w:rFonts w:hint="eastAsia"/>
            <w:highlight w:val="yellow"/>
            <w:shd w:val="pct15" w:color="auto" w:fill="FFFFFF"/>
          </w:rPr>
          <w:delText>向澳大利亚花旗银行</w:delText>
        </w:r>
        <w:r w:rsidR="008F7049" w:rsidDel="00FD5EF3">
          <w:rPr>
            <w:rFonts w:hint="eastAsia"/>
            <w:highlight w:val="yellow"/>
            <w:shd w:val="pct15" w:color="auto" w:fill="FFFFFF"/>
          </w:rPr>
          <w:delText>账户</w:delText>
        </w:r>
        <w:r w:rsidR="004852B6" w:rsidRPr="008D3810" w:rsidDel="00FD5EF3">
          <w:rPr>
            <w:rFonts w:hint="eastAsia"/>
            <w:highlight w:val="yellow"/>
            <w:shd w:val="pct15" w:color="auto" w:fill="FFFFFF"/>
          </w:rPr>
          <w:delText>进行</w:delText>
        </w:r>
        <w:r w:rsidRPr="008D3810" w:rsidDel="00FD5EF3">
          <w:rPr>
            <w:rFonts w:hint="eastAsia"/>
            <w:highlight w:val="yellow"/>
            <w:shd w:val="pct15" w:color="auto" w:fill="FFFFFF"/>
          </w:rPr>
          <w:delText>转账或</w:delText>
        </w:r>
        <w:r w:rsidR="008F7049" w:rsidDel="00FD5EF3">
          <w:rPr>
            <w:rFonts w:hint="eastAsia"/>
            <w:highlight w:val="yellow"/>
            <w:shd w:val="pct15" w:color="auto" w:fill="FFFFFF"/>
          </w:rPr>
          <w:delText>接受来自澳大利亚花旗</w:delText>
        </w:r>
        <w:r w:rsidR="00D34682" w:rsidDel="00FD5EF3">
          <w:rPr>
            <w:rFonts w:hint="eastAsia"/>
            <w:highlight w:val="yellow"/>
            <w:shd w:val="pct15" w:color="auto" w:fill="FFFFFF"/>
          </w:rPr>
          <w:delText>银行</w:delText>
        </w:r>
        <w:r w:rsidR="008F7049" w:rsidDel="00FD5EF3">
          <w:rPr>
            <w:rFonts w:hint="eastAsia"/>
            <w:highlight w:val="yellow"/>
            <w:shd w:val="pct15" w:color="auto" w:fill="FFFFFF"/>
          </w:rPr>
          <w:delText>账户的汇款</w:delText>
        </w:r>
        <w:r w:rsidRPr="008D3810" w:rsidDel="00FD5EF3">
          <w:rPr>
            <w:rFonts w:hint="eastAsia"/>
            <w:highlight w:val="yellow"/>
            <w:shd w:val="pct15" w:color="auto" w:fill="FFFFFF"/>
          </w:rPr>
          <w:delText>。</w:delText>
        </w:r>
      </w:del>
    </w:p>
    <w:p w:rsidR="007C2CD5" w:rsidRPr="008D3810" w:rsidDel="00FD5EF3" w:rsidRDefault="00675123" w:rsidP="00675C3E">
      <w:pPr>
        <w:pStyle w:val="ListParagraph"/>
        <w:rPr>
          <w:del w:id="18" w:author="Shao, Peiru [GCB]" w:date="2022-03-01T11:28:00Z"/>
          <w:highlight w:val="yellow"/>
          <w:shd w:val="pct15" w:color="auto" w:fill="FFFFFF"/>
        </w:rPr>
      </w:pPr>
      <w:del w:id="19" w:author="Shao, Peiru [GCB]" w:date="2022-03-01T11:28:00Z">
        <w:r w:rsidDel="00FD5EF3">
          <w:rPr>
            <w:rFonts w:hint="eastAsia"/>
            <w:highlight w:val="yellow"/>
            <w:shd w:val="pct15" w:color="auto" w:fill="FFFFFF"/>
          </w:rPr>
          <w:delText>现提供</w:delText>
        </w:r>
      </w:del>
      <w:ins w:id="20" w:author="Xu, Niki [GCB]" w:date="2022-02-28T14:09:00Z">
        <w:del w:id="21" w:author="Shao, Peiru [GCB]" w:date="2022-03-01T11:28:00Z">
          <w:r w:rsidR="006479AD" w:rsidDel="00FD5EF3">
            <w:rPr>
              <w:rFonts w:hint="eastAsia"/>
              <w:highlight w:val="yellow"/>
              <w:shd w:val="pct15" w:color="auto" w:fill="FFFFFF"/>
            </w:rPr>
            <w:delText>花旗</w:delText>
          </w:r>
        </w:del>
      </w:ins>
      <w:del w:id="22" w:author="Shao, Peiru [GCB]" w:date="2022-03-01T11:28:00Z">
        <w:r w:rsidR="00675C3E" w:rsidRPr="008D3810" w:rsidDel="00FD5EF3">
          <w:rPr>
            <w:rFonts w:hint="eastAsia"/>
            <w:highlight w:val="yellow"/>
            <w:shd w:val="pct15" w:color="auto" w:fill="FFFFFF"/>
          </w:rPr>
          <w:delText>花旗银行</w:delText>
        </w:r>
        <w:r w:rsidR="008F7049" w:rsidDel="00FD5EF3">
          <w:rPr>
            <w:rFonts w:hint="eastAsia"/>
            <w:highlight w:val="yellow"/>
            <w:shd w:val="pct15" w:color="auto" w:fill="FFFFFF"/>
          </w:rPr>
          <w:delText>全球</w:delText>
        </w:r>
        <w:r w:rsidR="00675C3E" w:rsidRPr="008D3810" w:rsidDel="00FD5EF3">
          <w:rPr>
            <w:rFonts w:hint="eastAsia"/>
            <w:highlight w:val="yellow"/>
            <w:shd w:val="pct15" w:color="auto" w:fill="FFFFFF"/>
          </w:rPr>
          <w:delText>速汇通</w:delText>
        </w:r>
        <w:r w:rsidDel="00FD5EF3">
          <w:rPr>
            <w:rFonts w:hint="eastAsia"/>
            <w:highlight w:val="yellow"/>
            <w:shd w:val="pct15" w:color="auto" w:fill="FFFFFF"/>
          </w:rPr>
          <w:delText>服务的其他国家</w:delText>
        </w:r>
        <w:r w:rsidDel="00FD5EF3">
          <w:rPr>
            <w:rFonts w:hint="eastAsia"/>
            <w:highlight w:val="yellow"/>
            <w:shd w:val="pct15" w:color="auto" w:fill="FFFFFF"/>
          </w:rPr>
          <w:delText>/</w:delText>
        </w:r>
        <w:r w:rsidDel="00FD5EF3">
          <w:rPr>
            <w:rFonts w:hint="eastAsia"/>
            <w:highlight w:val="yellow"/>
            <w:shd w:val="pct15" w:color="auto" w:fill="FFFFFF"/>
          </w:rPr>
          <w:delText>地区目前仍</w:delText>
        </w:r>
        <w:r w:rsidR="00675C3E" w:rsidRPr="008D3810" w:rsidDel="00FD5EF3">
          <w:rPr>
            <w:rFonts w:hint="eastAsia"/>
            <w:highlight w:val="yellow"/>
            <w:shd w:val="pct15" w:color="auto" w:fill="FFFFFF"/>
          </w:rPr>
          <w:delText>照常运作。</w:delText>
        </w:r>
      </w:del>
    </w:p>
    <w:p w:rsidR="007C2CD5" w:rsidRPr="008D3810" w:rsidDel="00FD5EF3" w:rsidRDefault="006479AD" w:rsidP="00675C3E">
      <w:pPr>
        <w:pStyle w:val="ListParagraph"/>
        <w:rPr>
          <w:del w:id="23" w:author="Shao, Peiru [GCB]" w:date="2022-03-01T11:28:00Z"/>
          <w:highlight w:val="yellow"/>
          <w:shd w:val="pct15" w:color="auto" w:fill="FFFFFF"/>
        </w:rPr>
      </w:pPr>
      <w:ins w:id="24" w:author="Xu, Niki [GCB]" w:date="2022-02-28T14:16:00Z">
        <w:del w:id="25" w:author="Shao, Peiru [GCB]" w:date="2022-03-01T11:28:00Z">
          <w:r w:rsidRPr="006479AD" w:rsidDel="00FD5EF3">
            <w:rPr>
              <w:rFonts w:hint="eastAsia"/>
              <w:shd w:val="pct15" w:color="auto" w:fill="FFFFFF"/>
            </w:rPr>
            <w:delText>您的收款人名单中澳大利亚花旗银行的全球速汇通收款人信息将被自动移除。</w:delText>
          </w:r>
        </w:del>
      </w:ins>
      <w:del w:id="26" w:author="Shao, Peiru [GCB]" w:date="2022-03-01T11:28:00Z">
        <w:r w:rsidR="00675123" w:rsidDel="00FD5EF3">
          <w:rPr>
            <w:rFonts w:hint="eastAsia"/>
            <w:highlight w:val="yellow"/>
            <w:shd w:val="pct15" w:color="auto" w:fill="FFFFFF"/>
          </w:rPr>
          <w:delText>若您</w:delText>
        </w:r>
      </w:del>
      <w:ins w:id="27" w:author="Zhang, Jie2 [GCB]" w:date="2022-02-25T11:38:00Z">
        <w:del w:id="28" w:author="Shao, Peiru [GCB]" w:date="2022-03-01T11:28:00Z">
          <w:r w:rsidR="00AD002F" w:rsidDel="00FD5EF3">
            <w:rPr>
              <w:rFonts w:hint="eastAsia"/>
              <w:highlight w:val="yellow"/>
              <w:shd w:val="pct15" w:color="auto" w:fill="FFFFFF"/>
            </w:rPr>
            <w:delText>的</w:delText>
          </w:r>
        </w:del>
      </w:ins>
      <w:del w:id="29" w:author="Shao, Peiru [GCB]" w:date="2022-03-01T11:28:00Z">
        <w:r w:rsidR="00657B83" w:rsidDel="00FD5EF3">
          <w:rPr>
            <w:rFonts w:hint="eastAsia"/>
            <w:highlight w:val="yellow"/>
            <w:shd w:val="pct15" w:color="auto" w:fill="FFFFFF"/>
          </w:rPr>
          <w:delText>全球</w:delText>
        </w:r>
        <w:r w:rsidR="007C2CD5" w:rsidRPr="008D3810" w:rsidDel="00FD5EF3">
          <w:rPr>
            <w:rFonts w:hint="eastAsia"/>
            <w:highlight w:val="yellow"/>
            <w:shd w:val="pct15" w:color="auto" w:fill="FFFFFF"/>
          </w:rPr>
          <w:delText>速汇通</w:delText>
        </w:r>
        <w:r w:rsidR="00675123" w:rsidRPr="008D3810" w:rsidDel="00FD5EF3">
          <w:rPr>
            <w:rFonts w:hint="eastAsia"/>
            <w:highlight w:val="yellow"/>
            <w:shd w:val="pct15" w:color="auto" w:fill="FFFFFF"/>
          </w:rPr>
          <w:delText>中</w:delText>
        </w:r>
      </w:del>
      <w:ins w:id="30" w:author="Zhang, Jie2 [GCB]" w:date="2022-02-25T11:38:00Z">
        <w:del w:id="31" w:author="Shao, Peiru [GCB]" w:date="2022-03-01T11:28:00Z">
          <w:r w:rsidR="00AD002F" w:rsidRPr="008D3810" w:rsidDel="00FD5EF3">
            <w:rPr>
              <w:rFonts w:hint="eastAsia"/>
              <w:highlight w:val="yellow"/>
              <w:shd w:val="pct15" w:color="auto" w:fill="FFFFFF"/>
            </w:rPr>
            <w:delText>收款人名单中</w:delText>
          </w:r>
        </w:del>
      </w:ins>
      <w:del w:id="32" w:author="Shao, Peiru [GCB]" w:date="2022-03-01T11:28:00Z">
        <w:r w:rsidR="00675123" w:rsidDel="00FD5EF3">
          <w:rPr>
            <w:rFonts w:hint="eastAsia"/>
            <w:highlight w:val="yellow"/>
            <w:shd w:val="pct15" w:color="auto" w:fill="FFFFFF"/>
          </w:rPr>
          <w:delText>存在澳大利亚花旗银行的</w:delText>
        </w:r>
      </w:del>
      <w:ins w:id="33" w:author="Zhang, Jie2 [GCB]" w:date="2022-02-25T11:35:00Z">
        <w:del w:id="34" w:author="Shao, Peiru [GCB]" w:date="2022-03-01T11:28:00Z">
          <w:r w:rsidR="00AD002F" w:rsidDel="00FD5EF3">
            <w:rPr>
              <w:rFonts w:hint="eastAsia"/>
              <w:highlight w:val="yellow"/>
              <w:shd w:val="pct15" w:color="auto" w:fill="FFFFFF"/>
            </w:rPr>
            <w:delText>全球</w:delText>
          </w:r>
          <w:r w:rsidR="00AD002F" w:rsidRPr="008D3810" w:rsidDel="00FD5EF3">
            <w:rPr>
              <w:rFonts w:hint="eastAsia"/>
              <w:highlight w:val="yellow"/>
              <w:shd w:val="pct15" w:color="auto" w:fill="FFFFFF"/>
            </w:rPr>
            <w:delText>速汇通</w:delText>
          </w:r>
        </w:del>
      </w:ins>
      <w:del w:id="35" w:author="Shao, Peiru [GCB]" w:date="2022-03-01T11:28:00Z">
        <w:r w:rsidR="00675123" w:rsidDel="00FD5EF3">
          <w:rPr>
            <w:rFonts w:hint="eastAsia"/>
            <w:highlight w:val="yellow"/>
            <w:shd w:val="pct15" w:color="auto" w:fill="FFFFFF"/>
          </w:rPr>
          <w:delText>收款</w:delText>
        </w:r>
      </w:del>
      <w:ins w:id="36" w:author="Zhang, Jie2 [GCB]" w:date="2022-02-25T11:45:00Z">
        <w:del w:id="37" w:author="Shao, Peiru [GCB]" w:date="2022-03-01T11:28:00Z">
          <w:r w:rsidR="00AF45B8" w:rsidDel="00FD5EF3">
            <w:rPr>
              <w:rFonts w:hint="eastAsia"/>
              <w:highlight w:val="yellow"/>
              <w:shd w:val="pct15" w:color="auto" w:fill="FFFFFF"/>
            </w:rPr>
            <w:delText>人</w:delText>
          </w:r>
        </w:del>
      </w:ins>
      <w:del w:id="38" w:author="Shao, Peiru [GCB]" w:date="2022-03-01T11:28:00Z">
        <w:r w:rsidR="00675123" w:rsidDel="00FD5EF3">
          <w:rPr>
            <w:rFonts w:hint="eastAsia"/>
            <w:highlight w:val="yellow"/>
            <w:shd w:val="pct15" w:color="auto" w:fill="FFFFFF"/>
          </w:rPr>
          <w:delText>账户，该收款人信息</w:delText>
        </w:r>
        <w:r w:rsidR="007C2CD5" w:rsidRPr="008D3810" w:rsidDel="00FD5EF3">
          <w:rPr>
            <w:rFonts w:hint="eastAsia"/>
            <w:highlight w:val="yellow"/>
            <w:shd w:val="pct15" w:color="auto" w:fill="FFFFFF"/>
          </w:rPr>
          <w:delText>将从您的收款人名单中自动移除</w:delText>
        </w:r>
      </w:del>
      <w:ins w:id="39" w:author="Zhang, Jie2 [GCB]" w:date="2022-02-25T11:38:00Z">
        <w:del w:id="40" w:author="Shao, Peiru [GCB]" w:date="2022-03-01T11:28:00Z">
          <w:r w:rsidR="00AD002F" w:rsidDel="00FD5EF3">
            <w:rPr>
              <w:rFonts w:hint="eastAsia"/>
              <w:highlight w:val="yellow"/>
              <w:shd w:val="pct15" w:color="auto" w:fill="FFFFFF"/>
            </w:rPr>
            <w:delText>。</w:delText>
          </w:r>
        </w:del>
      </w:ins>
    </w:p>
    <w:p w:rsidR="00675C3E" w:rsidDel="00FD5EF3" w:rsidRDefault="004852B6" w:rsidP="007C08FF">
      <w:pPr>
        <w:pStyle w:val="ListParagraph"/>
        <w:rPr>
          <w:del w:id="41" w:author="Shao, Peiru [GCB]" w:date="2022-03-01T11:28:00Z"/>
          <w:shd w:val="pct15" w:color="auto" w:fill="FFFFFF"/>
        </w:rPr>
      </w:pPr>
      <w:del w:id="42" w:author="Shao, Peiru [GCB]" w:date="2022-03-01T11:28:00Z">
        <w:r w:rsidRPr="008D3810" w:rsidDel="00FD5EF3">
          <w:rPr>
            <w:rFonts w:hint="eastAsia"/>
            <w:highlight w:val="yellow"/>
            <w:shd w:val="pct15" w:color="auto" w:fill="FFFFFF"/>
          </w:rPr>
          <w:delText>您可</w:delText>
        </w:r>
        <w:r w:rsidR="00657B83" w:rsidDel="00FD5EF3">
          <w:rPr>
            <w:rFonts w:hint="eastAsia"/>
            <w:highlight w:val="yellow"/>
            <w:shd w:val="pct15" w:color="auto" w:fill="FFFFFF"/>
          </w:rPr>
          <w:delText>登录</w:delText>
        </w:r>
        <w:r w:rsidR="00675C3E" w:rsidRPr="008D3810" w:rsidDel="00FD5EF3">
          <w:rPr>
            <w:rFonts w:hint="eastAsia"/>
            <w:highlight w:val="yellow"/>
            <w:shd w:val="pct15" w:color="auto" w:fill="FFFFFF"/>
          </w:rPr>
          <w:delText>花旗</w:delText>
        </w:r>
      </w:del>
      <w:ins w:id="43" w:author="Zhang, Jie2 [GCB]" w:date="2022-02-25T11:39:00Z">
        <w:del w:id="44" w:author="Shao, Peiru [GCB]" w:date="2022-03-01T11:28:00Z">
          <w:r w:rsidR="00AD002F" w:rsidDel="00FD5EF3">
            <w:rPr>
              <w:rFonts w:hint="eastAsia"/>
              <w:highlight w:val="yellow"/>
              <w:shd w:val="pct15" w:color="auto" w:fill="FFFFFF"/>
            </w:rPr>
            <w:delText>中国</w:delText>
          </w:r>
        </w:del>
      </w:ins>
      <w:del w:id="45" w:author="Shao, Peiru [GCB]" w:date="2022-03-01T11:28:00Z">
        <w:r w:rsidR="00675C3E" w:rsidRPr="008D3810" w:rsidDel="00FD5EF3">
          <w:rPr>
            <w:rFonts w:hint="eastAsia"/>
            <w:highlight w:val="yellow"/>
            <w:shd w:val="pct15" w:color="auto" w:fill="FFFFFF"/>
          </w:rPr>
          <w:delText>网上银行</w:delText>
        </w:r>
      </w:del>
      <w:ins w:id="46" w:author="Zhang, Jie2 [GCB]" w:date="2022-02-25T11:39:00Z">
        <w:del w:id="47" w:author="Shao, Peiru [GCB]" w:date="2022-03-01T11:28:00Z">
          <w:r w:rsidR="00AD002F" w:rsidDel="00FD5EF3">
            <w:rPr>
              <w:rFonts w:hint="eastAsia"/>
              <w:highlight w:val="yellow"/>
              <w:shd w:val="pct15" w:color="auto" w:fill="FFFFFF"/>
            </w:rPr>
            <w:delText>(</w:delText>
          </w:r>
        </w:del>
      </w:ins>
      <w:ins w:id="48" w:author="Zhang, Jie2 [GCB]" w:date="2022-02-25T11:40:00Z">
        <w:del w:id="49" w:author="Shao, Peiru [GCB]" w:date="2022-03-01T11:28:00Z">
          <w:r w:rsidR="00AD002F" w:rsidDel="00FD5EF3">
            <w:rPr>
              <w:highlight w:val="yellow"/>
              <w:shd w:val="pct15" w:color="auto" w:fill="FFFFFF"/>
            </w:rPr>
            <w:fldChar w:fldCharType="begin"/>
          </w:r>
          <w:r w:rsidR="00AD002F" w:rsidDel="00FD5EF3">
            <w:rPr>
              <w:highlight w:val="yellow"/>
              <w:shd w:val="pct15" w:color="auto" w:fill="FFFFFF"/>
            </w:rPr>
            <w:delInstrText xml:space="preserve"> HYPERLINK "http://</w:delInstrText>
          </w:r>
        </w:del>
      </w:ins>
      <w:ins w:id="50" w:author="Zhang, Jie2 [GCB]" w:date="2022-02-25T11:39:00Z">
        <w:del w:id="51" w:author="Shao, Peiru [GCB]" w:date="2022-03-01T11:28:00Z">
          <w:r w:rsidR="00AD002F" w:rsidDel="00FD5EF3">
            <w:rPr>
              <w:highlight w:val="yellow"/>
              <w:shd w:val="pct15" w:color="auto" w:fill="FFFFFF"/>
            </w:rPr>
            <w:delInstrText>www.citibank.com.cn</w:delInstrText>
          </w:r>
        </w:del>
      </w:ins>
      <w:ins w:id="52" w:author="Zhang, Jie2 [GCB]" w:date="2022-02-25T11:40:00Z">
        <w:del w:id="53" w:author="Shao, Peiru [GCB]" w:date="2022-03-01T11:28:00Z">
          <w:r w:rsidR="00AD002F" w:rsidDel="00FD5EF3">
            <w:rPr>
              <w:highlight w:val="yellow"/>
              <w:shd w:val="pct15" w:color="auto" w:fill="FFFFFF"/>
            </w:rPr>
            <w:delInstrText xml:space="preserve">" </w:delInstrText>
          </w:r>
          <w:r w:rsidR="00AD002F" w:rsidDel="00FD5EF3">
            <w:rPr>
              <w:highlight w:val="yellow"/>
              <w:shd w:val="pct15" w:color="auto" w:fill="FFFFFF"/>
            </w:rPr>
            <w:fldChar w:fldCharType="separate"/>
          </w:r>
        </w:del>
      </w:ins>
      <w:ins w:id="54" w:author="Zhang, Jie2 [GCB]" w:date="2022-02-25T11:39:00Z">
        <w:del w:id="55" w:author="Shao, Peiru [GCB]" w:date="2022-03-01T11:28:00Z">
          <w:r w:rsidR="00AD002F" w:rsidRPr="00F37DFC" w:rsidDel="00FD5EF3">
            <w:rPr>
              <w:rStyle w:val="Hyperlink"/>
              <w:highlight w:val="yellow"/>
              <w:shd w:val="pct15" w:color="auto" w:fill="FFFFFF"/>
            </w:rPr>
            <w:delText>www.citibank.com.cn</w:delText>
          </w:r>
        </w:del>
      </w:ins>
      <w:ins w:id="56" w:author="Zhang, Jie2 [GCB]" w:date="2022-02-25T11:40:00Z">
        <w:del w:id="57" w:author="Shao, Peiru [GCB]" w:date="2022-03-01T11:28:00Z">
          <w:r w:rsidR="00AD002F" w:rsidDel="00FD5EF3">
            <w:rPr>
              <w:highlight w:val="yellow"/>
              <w:shd w:val="pct15" w:color="auto" w:fill="FFFFFF"/>
            </w:rPr>
            <w:fldChar w:fldCharType="end"/>
          </w:r>
        </w:del>
      </w:ins>
      <w:ins w:id="58" w:author="Zhang, Jie2 [GCB]" w:date="2022-02-25T11:39:00Z">
        <w:del w:id="59" w:author="Shao, Peiru [GCB]" w:date="2022-03-01T11:28:00Z">
          <w:r w:rsidR="00AD002F" w:rsidDel="00FD5EF3">
            <w:rPr>
              <w:highlight w:val="yellow"/>
              <w:shd w:val="pct15" w:color="auto" w:fill="FFFFFF"/>
            </w:rPr>
            <w:delText>)</w:delText>
          </w:r>
        </w:del>
      </w:ins>
      <w:ins w:id="60" w:author="Zhang, Jie2 [GCB]" w:date="2022-02-25T11:41:00Z">
        <w:del w:id="61" w:author="Shao, Peiru [GCB]" w:date="2022-03-01T11:28:00Z">
          <w:r w:rsidR="00AD002F" w:rsidRPr="008D3810" w:rsidDel="00FD5EF3">
            <w:rPr>
              <w:rFonts w:hint="eastAsia"/>
              <w:highlight w:val="yellow"/>
              <w:shd w:val="pct15" w:color="auto" w:fill="FFFFFF"/>
            </w:rPr>
            <w:delText>创建</w:delText>
          </w:r>
        </w:del>
      </w:ins>
      <w:ins w:id="62" w:author="Zhang, Jie2 [GCB]" w:date="2022-02-25T11:42:00Z">
        <w:del w:id="63" w:author="Shao, Peiru [GCB]" w:date="2022-03-01T11:28:00Z">
          <w:r w:rsidR="00AD002F" w:rsidDel="00FD5EF3">
            <w:rPr>
              <w:rFonts w:hint="eastAsia"/>
              <w:highlight w:val="yellow"/>
              <w:shd w:val="pct15" w:color="auto" w:fill="FFFFFF"/>
            </w:rPr>
            <w:delText>新的</w:delText>
          </w:r>
        </w:del>
      </w:ins>
      <w:ins w:id="64" w:author="Zhang, Jie2 [GCB]" w:date="2022-02-25T11:41:00Z">
        <w:del w:id="65" w:author="Shao, Peiru [GCB]" w:date="2022-03-01T11:28:00Z">
          <w:r w:rsidR="00AD002F" w:rsidDel="00FD5EF3">
            <w:rPr>
              <w:rFonts w:hint="eastAsia"/>
              <w:highlight w:val="yellow"/>
              <w:shd w:val="pct15" w:color="auto" w:fill="FFFFFF"/>
            </w:rPr>
            <w:delText>海外</w:delText>
          </w:r>
          <w:r w:rsidR="00AD002F" w:rsidRPr="008D3810" w:rsidDel="00FD5EF3">
            <w:rPr>
              <w:rFonts w:hint="eastAsia"/>
              <w:highlight w:val="yellow"/>
              <w:shd w:val="pct15" w:color="auto" w:fill="FFFFFF"/>
            </w:rPr>
            <w:delText>收款人</w:delText>
          </w:r>
        </w:del>
      </w:ins>
      <w:del w:id="66" w:author="Shao, Peiru [GCB]" w:date="2022-03-01T11:28:00Z">
        <w:r w:rsidR="00685356" w:rsidDel="00FD5EF3">
          <w:rPr>
            <w:rFonts w:hint="eastAsia"/>
            <w:highlight w:val="yellow"/>
            <w:shd w:val="pct15" w:color="auto" w:fill="FFFFFF"/>
          </w:rPr>
          <w:delText>通过</w:delText>
        </w:r>
      </w:del>
      <w:ins w:id="67" w:author="Zhang, Jie2 [GCB]" w:date="2022-02-25T11:43:00Z">
        <w:del w:id="68" w:author="Shao, Peiru [GCB]" w:date="2022-03-01T11:28:00Z">
          <w:r w:rsidR="00AF45B8" w:rsidDel="00FD5EF3">
            <w:rPr>
              <w:rFonts w:hint="eastAsia"/>
              <w:highlight w:val="yellow"/>
              <w:shd w:val="pct15" w:color="auto" w:fill="FFFFFF"/>
            </w:rPr>
            <w:delText>（</w:delText>
          </w:r>
        </w:del>
      </w:ins>
      <w:del w:id="69" w:author="Shao, Peiru [GCB]" w:date="2022-03-01T11:28:00Z">
        <w:r w:rsidR="00D34682" w:rsidDel="00FD5EF3">
          <w:rPr>
            <w:rFonts w:hint="eastAsia"/>
            <w:highlight w:val="yellow"/>
            <w:shd w:val="pct15" w:color="auto" w:fill="FFFFFF"/>
          </w:rPr>
          <w:delText>澳大利亚</w:delText>
        </w:r>
        <w:r w:rsidR="00685356" w:rsidRPr="008D3810" w:rsidDel="00FD5EF3">
          <w:rPr>
            <w:rFonts w:hint="eastAsia"/>
            <w:highlight w:val="yellow"/>
            <w:shd w:val="pct15" w:color="auto" w:fill="FFFFFF"/>
          </w:rPr>
          <w:delText>花旗银行的</w:delText>
        </w:r>
        <w:r w:rsidR="00685356" w:rsidRPr="008D3810" w:rsidDel="00FD5EF3">
          <w:rPr>
            <w:highlight w:val="yellow"/>
            <w:shd w:val="pct15" w:color="auto" w:fill="FFFFFF"/>
          </w:rPr>
          <w:delText xml:space="preserve"> SWIFT </w:delText>
        </w:r>
        <w:r w:rsidR="00685356" w:rsidRPr="008D3810" w:rsidDel="00FD5EF3">
          <w:rPr>
            <w:rFonts w:hint="eastAsia"/>
            <w:highlight w:val="yellow"/>
            <w:shd w:val="pct15" w:color="auto" w:fill="FFFFFF"/>
          </w:rPr>
          <w:delText>代码</w:delText>
        </w:r>
      </w:del>
      <w:ins w:id="70" w:author="Zhang, Jie2 [GCB]" w:date="2022-02-25T11:43:00Z">
        <w:del w:id="71" w:author="Shao, Peiru [GCB]" w:date="2022-03-01T11:28:00Z">
          <w:r w:rsidR="00AF45B8" w:rsidDel="00FD5EF3">
            <w:rPr>
              <w:rFonts w:hint="eastAsia"/>
              <w:highlight w:val="yellow"/>
              <w:shd w:val="pct15" w:color="auto" w:fill="FFFFFF"/>
            </w:rPr>
            <w:delText>为</w:delText>
          </w:r>
        </w:del>
      </w:ins>
      <w:del w:id="72" w:author="Shao, Peiru [GCB]" w:date="2022-03-01T11:28:00Z">
        <w:r w:rsidR="00685356" w:rsidRPr="008D3810" w:rsidDel="00FD5EF3">
          <w:rPr>
            <w:highlight w:val="yellow"/>
            <w:shd w:val="pct15" w:color="auto" w:fill="FFFFFF"/>
          </w:rPr>
          <w:delText xml:space="preserve"> </w:delText>
        </w:r>
      </w:del>
      <w:ins w:id="73" w:author="Zhang, Jie2 [GCB]" w:date="2022-02-25T11:42:00Z">
        <w:del w:id="74" w:author="Shao, Peiru [GCB]" w:date="2022-03-01T11:28:00Z">
          <w:r w:rsidR="00AD002F" w:rsidDel="00FD5EF3">
            <w:rPr>
              <w:rFonts w:hint="eastAsia"/>
              <w:highlight w:val="yellow"/>
              <w:shd w:val="pct15" w:color="auto" w:fill="FFFFFF"/>
            </w:rPr>
            <w:delText>：</w:delText>
          </w:r>
        </w:del>
      </w:ins>
      <w:del w:id="75" w:author="Shao, Peiru [GCB]" w:date="2022-03-01T11:28:00Z">
        <w:r w:rsidR="00685356" w:rsidRPr="008D3810" w:rsidDel="00FD5EF3">
          <w:rPr>
            <w:highlight w:val="yellow"/>
            <w:shd w:val="pct15" w:color="auto" w:fill="FFFFFF"/>
          </w:rPr>
          <w:delText>(</w:delText>
        </w:r>
        <w:r w:rsidR="00685356" w:rsidDel="00FD5EF3">
          <w:rPr>
            <w:highlight w:val="yellow"/>
            <w:shd w:val="pct15" w:color="auto" w:fill="FFFFFF"/>
          </w:rPr>
          <w:delText>CITIAU2X</w:delText>
        </w:r>
      </w:del>
      <w:ins w:id="76" w:author="Zhang, Jie2 [GCB]" w:date="2022-02-25T11:43:00Z">
        <w:del w:id="77" w:author="Shao, Peiru [GCB]" w:date="2022-03-01T11:28:00Z">
          <w:r w:rsidR="00AF45B8" w:rsidDel="00FD5EF3">
            <w:rPr>
              <w:rFonts w:hint="eastAsia"/>
              <w:highlight w:val="yellow"/>
              <w:shd w:val="pct15" w:color="auto" w:fill="FFFFFF"/>
            </w:rPr>
            <w:delText>)</w:delText>
          </w:r>
        </w:del>
      </w:ins>
      <w:del w:id="78" w:author="Shao, Peiru [GCB]" w:date="2022-03-01T11:28:00Z">
        <w:r w:rsidR="00685356" w:rsidRPr="008D3810" w:rsidDel="00FD5EF3">
          <w:rPr>
            <w:highlight w:val="yellow"/>
            <w:shd w:val="pct15" w:color="auto" w:fill="FFFFFF"/>
          </w:rPr>
          <w:delText>)</w:delText>
        </w:r>
        <w:r w:rsidR="00675C3E" w:rsidRPr="008D3810" w:rsidDel="00FD5EF3">
          <w:rPr>
            <w:rFonts w:hint="eastAsia"/>
            <w:highlight w:val="yellow"/>
            <w:shd w:val="pct15" w:color="auto" w:fill="FFFFFF"/>
          </w:rPr>
          <w:delText>创建</w:delText>
        </w:r>
        <w:r w:rsidR="00675123" w:rsidDel="00FD5EF3">
          <w:rPr>
            <w:rFonts w:hint="eastAsia"/>
            <w:highlight w:val="yellow"/>
            <w:shd w:val="pct15" w:color="auto" w:fill="FFFFFF"/>
          </w:rPr>
          <w:delText>境</w:delText>
        </w:r>
        <w:r w:rsidR="00685356" w:rsidDel="00FD5EF3">
          <w:rPr>
            <w:rFonts w:hint="eastAsia"/>
            <w:highlight w:val="yellow"/>
            <w:shd w:val="pct15" w:color="auto" w:fill="FFFFFF"/>
          </w:rPr>
          <w:delText>外</w:delText>
        </w:r>
        <w:r w:rsidR="008F7049" w:rsidRPr="008D3810" w:rsidDel="00FD5EF3">
          <w:rPr>
            <w:rFonts w:hint="eastAsia"/>
            <w:highlight w:val="yellow"/>
            <w:shd w:val="pct15" w:color="auto" w:fill="FFFFFF"/>
          </w:rPr>
          <w:delText>收款人</w:delText>
        </w:r>
      </w:del>
      <w:ins w:id="79" w:author="Zhang, Jie2 [GCB]" w:date="2022-02-25T11:42:00Z">
        <w:del w:id="80" w:author="Shao, Peiru [GCB]" w:date="2022-03-01T11:28:00Z">
          <w:r w:rsidR="00AD002F" w:rsidDel="00FD5EF3">
            <w:rPr>
              <w:rFonts w:hint="eastAsia"/>
              <w:highlight w:val="yellow"/>
              <w:shd w:val="pct15" w:color="auto" w:fill="FFFFFF"/>
            </w:rPr>
            <w:delText>，</w:delText>
          </w:r>
        </w:del>
      </w:ins>
      <w:del w:id="81" w:author="Shao, Peiru [GCB]" w:date="2022-03-01T11:28:00Z">
        <w:r w:rsidR="00422FA6" w:rsidDel="00FD5EF3">
          <w:rPr>
            <w:rFonts w:hint="eastAsia"/>
            <w:highlight w:val="yellow"/>
            <w:shd w:val="pct15" w:color="auto" w:fill="FFFFFF"/>
          </w:rPr>
          <w:delText>并通过网上银行</w:delText>
        </w:r>
        <w:r w:rsidR="00A96AE8" w:rsidDel="00FD5EF3">
          <w:rPr>
            <w:rFonts w:hint="eastAsia"/>
            <w:highlight w:val="yellow"/>
            <w:shd w:val="pct15" w:color="auto" w:fill="FFFFFF"/>
          </w:rPr>
          <w:delText>“转账汇款”功能</w:delText>
        </w:r>
        <w:r w:rsidR="00422FA6" w:rsidDel="00FD5EF3">
          <w:rPr>
            <w:rFonts w:hint="eastAsia"/>
            <w:highlight w:val="yellow"/>
            <w:shd w:val="pct15" w:color="auto" w:fill="FFFFFF"/>
          </w:rPr>
          <w:delText>进行</w:delText>
        </w:r>
        <w:r w:rsidR="00675123" w:rsidDel="00FD5EF3">
          <w:rPr>
            <w:rFonts w:hint="eastAsia"/>
            <w:highlight w:val="yellow"/>
            <w:shd w:val="pct15" w:color="auto" w:fill="FFFFFF"/>
          </w:rPr>
          <w:delText>跨境</w:delText>
        </w:r>
        <w:r w:rsidR="00422FA6" w:rsidDel="00FD5EF3">
          <w:rPr>
            <w:rFonts w:hint="eastAsia"/>
            <w:highlight w:val="yellow"/>
            <w:shd w:val="pct15" w:color="auto" w:fill="FFFFFF"/>
          </w:rPr>
          <w:delText>汇款</w:delText>
        </w:r>
        <w:r w:rsidR="00675C3E" w:rsidRPr="008D3810" w:rsidDel="00FD5EF3">
          <w:rPr>
            <w:rFonts w:hint="eastAsia"/>
            <w:highlight w:val="yellow"/>
            <w:shd w:val="pct15" w:color="auto" w:fill="FFFFFF"/>
          </w:rPr>
          <w:delText>。</w:delText>
        </w:r>
      </w:del>
    </w:p>
    <w:p w:rsidR="00550A3E" w:rsidRPr="007C2CD5" w:rsidRDefault="00550A3E" w:rsidP="007C08FF">
      <w:pPr>
        <w:pStyle w:val="ListParagraph"/>
        <w:rPr>
          <w:shd w:val="pct15" w:color="auto" w:fill="FFFFFF"/>
        </w:rPr>
      </w:pPr>
    </w:p>
    <w:p w:rsidR="00601A92" w:rsidRPr="00550A3E" w:rsidRDefault="00376E5B" w:rsidP="00550A3E">
      <w:pPr>
        <w:pStyle w:val="ListParagraph"/>
        <w:numPr>
          <w:ilvl w:val="0"/>
          <w:numId w:val="6"/>
        </w:numPr>
        <w:rPr>
          <w:b/>
          <w:color w:val="FF0000"/>
        </w:rPr>
      </w:pPr>
      <w:r w:rsidRPr="00550A3E">
        <w:rPr>
          <w:b/>
          <w:color w:val="FF0000"/>
        </w:rPr>
        <w:t>Hero Banner and Important Notice</w:t>
      </w:r>
      <w:r w:rsidR="00E64C0E" w:rsidRPr="00550A3E">
        <w:rPr>
          <w:b/>
          <w:color w:val="FF0000"/>
        </w:rPr>
        <w:t xml:space="preserve"> </w:t>
      </w:r>
      <w:r w:rsidR="00A215EB" w:rsidRPr="00550A3E">
        <w:rPr>
          <w:rFonts w:hint="eastAsia"/>
          <w:b/>
          <w:color w:val="FF0000"/>
        </w:rPr>
        <w:t>（</w:t>
      </w:r>
      <w:r w:rsidR="00A215EB" w:rsidRPr="00550A3E">
        <w:rPr>
          <w:rFonts w:hint="eastAsia"/>
          <w:b/>
          <w:color w:val="FF0000"/>
        </w:rPr>
        <w:t>C</w:t>
      </w:r>
      <w:r w:rsidR="00A215EB" w:rsidRPr="00550A3E">
        <w:rPr>
          <w:b/>
          <w:color w:val="FF0000"/>
        </w:rPr>
        <w:t xml:space="preserve">BOL </w:t>
      </w:r>
      <w:r w:rsidR="00A215EB" w:rsidRPr="00550A3E">
        <w:rPr>
          <w:rFonts w:hint="eastAsia"/>
          <w:b/>
          <w:color w:val="FF0000"/>
        </w:rPr>
        <w:t>an</w:t>
      </w:r>
      <w:r w:rsidR="00A215EB" w:rsidRPr="00550A3E">
        <w:rPr>
          <w:b/>
          <w:color w:val="FF0000"/>
        </w:rPr>
        <w:t>d MBOL</w:t>
      </w:r>
      <w:r w:rsidR="00A215EB" w:rsidRPr="00550A3E">
        <w:rPr>
          <w:rFonts w:hint="eastAsia"/>
          <w:b/>
          <w:color w:val="FF0000"/>
        </w:rPr>
        <w:t>）</w:t>
      </w:r>
    </w:p>
    <w:p w:rsidR="00601A92" w:rsidRDefault="00601A92" w:rsidP="000148C0">
      <w:pPr>
        <w:pStyle w:val="ListParagraph"/>
        <w:numPr>
          <w:ilvl w:val="0"/>
          <w:numId w:val="1"/>
        </w:numPr>
      </w:pPr>
      <w:r w:rsidRPr="00601A92">
        <w:t>Regional demo</w:t>
      </w:r>
      <w:r w:rsidR="00473E03">
        <w:t xml:space="preserve"> </w:t>
      </w:r>
      <w:r w:rsidR="00376E5B">
        <w:rPr>
          <w:rFonts w:hint="eastAsia"/>
        </w:rPr>
        <w:t>（</w:t>
      </w:r>
      <w:r w:rsidR="00376E5B">
        <w:rPr>
          <w:rFonts w:hint="eastAsia"/>
        </w:rPr>
        <w:t>f</w:t>
      </w:r>
      <w:r w:rsidR="00376E5B">
        <w:t>or reference only</w:t>
      </w:r>
      <w:r w:rsidR="00376E5B">
        <w:rPr>
          <w:rFonts w:hint="eastAsia"/>
        </w:rPr>
        <w:t>）</w:t>
      </w:r>
    </w:p>
    <w:p w:rsidR="000148C0" w:rsidRDefault="0003355C" w:rsidP="00601A92">
      <w:pPr>
        <w:pStyle w:val="ListParagraph"/>
      </w:pPr>
      <w:r>
        <w:rPr>
          <w:noProof/>
        </w:rPr>
        <mc:AlternateContent>
          <mc:Choice Requires="wps">
            <w:drawing>
              <wp:anchor distT="0" distB="0" distL="114300" distR="114300" simplePos="0" relativeHeight="251659264" behindDoc="0" locked="0" layoutInCell="1" allowOverlap="1" wp14:anchorId="087CA937" wp14:editId="3174625F">
                <wp:simplePos x="0" y="0"/>
                <wp:positionH relativeFrom="column">
                  <wp:posOffset>3225800</wp:posOffset>
                </wp:positionH>
                <wp:positionV relativeFrom="paragraph">
                  <wp:posOffset>2197100</wp:posOffset>
                </wp:positionV>
                <wp:extent cx="2476500" cy="1028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76500" cy="1028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5B640" id="Rectangle 2" o:spid="_x0000_s1026" style="position:absolute;margin-left:254pt;margin-top:173pt;width:195pt;height: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" filled="f" strokecolor="red" strokeweight="1pt"/>
            </w:pict>
          </mc:Fallback>
        </mc:AlternateContent>
      </w:r>
      <w:r w:rsidR="000148C0" w:rsidRPr="000148C0">
        <w:rPr>
          <w:noProof/>
        </w:rPr>
        <w:drawing>
          <wp:inline distT="0" distB="0" distL="0" distR="0" wp14:anchorId="58EEA39D" wp14:editId="5607945A">
            <wp:extent cx="5486400" cy="427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276090"/>
                    </a:xfrm>
                    <a:prstGeom prst="rect">
                      <a:avLst/>
                    </a:prstGeom>
                  </pic:spPr>
                </pic:pic>
              </a:graphicData>
            </a:graphic>
          </wp:inline>
        </w:drawing>
      </w:r>
    </w:p>
    <w:p w:rsidR="00376E5B" w:rsidRDefault="00376E5B" w:rsidP="00601A92">
      <w:pPr>
        <w:pStyle w:val="ListParagraph"/>
      </w:pPr>
      <w:r w:rsidRPr="000148C0">
        <w:rPr>
          <w:noProof/>
        </w:rPr>
        <w:drawing>
          <wp:inline distT="0" distB="0" distL="0" distR="0" wp14:anchorId="0E926C59" wp14:editId="028E1B4E">
            <wp:extent cx="5486400" cy="2774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774950"/>
                    </a:xfrm>
                    <a:prstGeom prst="rect">
                      <a:avLst/>
                    </a:prstGeom>
                  </pic:spPr>
                </pic:pic>
              </a:graphicData>
            </a:graphic>
          </wp:inline>
        </w:drawing>
      </w:r>
    </w:p>
    <w:p w:rsidR="00376E5B" w:rsidRPr="00376E5B" w:rsidRDefault="00376E5B" w:rsidP="00376E5B">
      <w:pPr>
        <w:pStyle w:val="ListParagraph"/>
        <w:rPr>
          <w:color w:val="FF0000"/>
        </w:rPr>
      </w:pPr>
      <w:r w:rsidRPr="00376E5B">
        <w:rPr>
          <w:rFonts w:hint="eastAsia"/>
          <w:color w:val="FF0000"/>
        </w:rPr>
        <w:t>W</w:t>
      </w:r>
      <w:r w:rsidRPr="00376E5B">
        <w:rPr>
          <w:color w:val="FF0000"/>
        </w:rPr>
        <w:t>ording on Banner:</w:t>
      </w:r>
    </w:p>
    <w:p w:rsidR="00601A92" w:rsidRDefault="00601A92" w:rsidP="000148C0">
      <w:pPr>
        <w:pStyle w:val="ListParagraph"/>
        <w:numPr>
          <w:ilvl w:val="0"/>
          <w:numId w:val="1"/>
        </w:numPr>
      </w:pPr>
      <w:r>
        <w:rPr>
          <w:rFonts w:hint="eastAsia"/>
        </w:rPr>
        <w:t>E</w:t>
      </w:r>
      <w:r>
        <w:t>N script</w:t>
      </w:r>
    </w:p>
    <w:p w:rsidR="001F2B56" w:rsidRDefault="001F2B56" w:rsidP="001F2B56">
      <w:pPr>
        <w:pStyle w:val="ListParagraph"/>
        <w:rPr>
          <w:b/>
          <w:shd w:val="pct15" w:color="auto" w:fill="FFFFFF"/>
        </w:rPr>
      </w:pPr>
      <w:r w:rsidRPr="001F2B56">
        <w:rPr>
          <w:rFonts w:hint="eastAsia"/>
          <w:b/>
          <w:shd w:val="pct15" w:color="auto" w:fill="FFFFFF"/>
        </w:rPr>
        <w:t>Changes</w:t>
      </w:r>
      <w:r w:rsidRPr="001F2B56">
        <w:rPr>
          <w:b/>
          <w:shd w:val="pct15" w:color="auto" w:fill="FFFFFF"/>
        </w:rPr>
        <w:t xml:space="preserve"> </w:t>
      </w:r>
      <w:r w:rsidRPr="001F2B56">
        <w:rPr>
          <w:rFonts w:hint="eastAsia"/>
          <w:b/>
          <w:shd w:val="pct15" w:color="auto" w:fill="FFFFFF"/>
        </w:rPr>
        <w:t>to</w:t>
      </w:r>
      <w:r w:rsidRPr="001F2B56">
        <w:rPr>
          <w:b/>
          <w:shd w:val="pct15" w:color="auto" w:fill="FFFFFF"/>
        </w:rPr>
        <w:t xml:space="preserve"> </w:t>
      </w:r>
      <w:r w:rsidRPr="001F2B56">
        <w:rPr>
          <w:rFonts w:hint="eastAsia"/>
          <w:b/>
          <w:shd w:val="pct15" w:color="auto" w:fill="FFFFFF"/>
        </w:rPr>
        <w:t>overseas</w:t>
      </w:r>
      <w:r w:rsidRPr="001F2B56">
        <w:rPr>
          <w:b/>
          <w:shd w:val="pct15" w:color="auto" w:fill="FFFFFF"/>
        </w:rPr>
        <w:t xml:space="preserve"> </w:t>
      </w:r>
      <w:r w:rsidRPr="001F2B56">
        <w:rPr>
          <w:rFonts w:hint="eastAsia"/>
          <w:b/>
          <w:shd w:val="pct15" w:color="auto" w:fill="FFFFFF"/>
        </w:rPr>
        <w:t>funds</w:t>
      </w:r>
      <w:r w:rsidRPr="001F2B56">
        <w:rPr>
          <w:b/>
          <w:shd w:val="pct15" w:color="auto" w:fill="FFFFFF"/>
        </w:rPr>
        <w:t xml:space="preserve"> </w:t>
      </w:r>
      <w:r w:rsidRPr="001F2B56">
        <w:rPr>
          <w:rFonts w:hint="eastAsia"/>
          <w:b/>
          <w:shd w:val="pct15" w:color="auto" w:fill="FFFFFF"/>
        </w:rPr>
        <w:t>transfers</w:t>
      </w:r>
      <w:r w:rsidRPr="001F2B56">
        <w:rPr>
          <w:b/>
          <w:shd w:val="pct15" w:color="auto" w:fill="FFFFFF"/>
        </w:rPr>
        <w:t xml:space="preserve"> </w:t>
      </w:r>
      <w:r w:rsidRPr="001F2B56">
        <w:rPr>
          <w:rFonts w:hint="eastAsia"/>
          <w:b/>
          <w:shd w:val="pct15" w:color="auto" w:fill="FFFFFF"/>
        </w:rPr>
        <w:t>to</w:t>
      </w:r>
      <w:r w:rsidRPr="001F2B56">
        <w:rPr>
          <w:b/>
          <w:shd w:val="pct15" w:color="auto" w:fill="FFFFFF"/>
        </w:rPr>
        <w:t xml:space="preserve"> </w:t>
      </w:r>
      <w:r w:rsidRPr="001F2B56">
        <w:rPr>
          <w:rFonts w:hint="eastAsia"/>
          <w:b/>
          <w:shd w:val="pct15" w:color="auto" w:fill="FFFFFF"/>
        </w:rPr>
        <w:t>and</w:t>
      </w:r>
      <w:r w:rsidRPr="001F2B56">
        <w:rPr>
          <w:b/>
          <w:shd w:val="pct15" w:color="auto" w:fill="FFFFFF"/>
        </w:rPr>
        <w:t xml:space="preserve"> </w:t>
      </w:r>
      <w:r w:rsidRPr="001F2B56">
        <w:rPr>
          <w:rFonts w:hint="eastAsia"/>
          <w:b/>
          <w:shd w:val="pct15" w:color="auto" w:fill="FFFFFF"/>
        </w:rPr>
        <w:t>from</w:t>
      </w:r>
      <w:r w:rsidRPr="001F2B56">
        <w:rPr>
          <w:b/>
          <w:shd w:val="pct15" w:color="auto" w:fill="FFFFFF"/>
        </w:rPr>
        <w:t xml:space="preserve"> </w:t>
      </w:r>
      <w:r w:rsidRPr="001F2B56">
        <w:rPr>
          <w:rFonts w:hint="eastAsia"/>
          <w:b/>
          <w:shd w:val="pct15" w:color="auto" w:fill="FFFFFF"/>
        </w:rPr>
        <w:t>Citibank Australia</w:t>
      </w:r>
      <w:r w:rsidRPr="001F2B56">
        <w:rPr>
          <w:b/>
          <w:shd w:val="pct15" w:color="auto" w:fill="FFFFFF"/>
        </w:rPr>
        <w:t xml:space="preserve"> </w:t>
      </w:r>
      <w:r w:rsidRPr="001F2B56">
        <w:rPr>
          <w:rFonts w:hint="eastAsia"/>
          <w:b/>
          <w:shd w:val="pct15" w:color="auto" w:fill="FFFFFF"/>
        </w:rPr>
        <w:t>account</w:t>
      </w:r>
    </w:p>
    <w:p w:rsidR="00376E5B" w:rsidRPr="008D3810" w:rsidRDefault="00376E5B" w:rsidP="00376E5B">
      <w:pPr>
        <w:pStyle w:val="ListParagraph"/>
        <w:rPr>
          <w:b/>
          <w:highlight w:val="yellow"/>
          <w:shd w:val="pct15" w:color="auto" w:fill="FFFFFF"/>
        </w:rPr>
      </w:pPr>
      <w:r>
        <w:rPr>
          <w:rFonts w:hint="eastAsia"/>
          <w:b/>
          <w:highlight w:val="yellow"/>
          <w:shd w:val="pct15" w:color="auto" w:fill="FFFFFF"/>
        </w:rPr>
        <w:t>关于</w:t>
      </w:r>
      <w:r w:rsidRPr="008D3810">
        <w:rPr>
          <w:rFonts w:hint="eastAsia"/>
          <w:b/>
          <w:highlight w:val="yellow"/>
          <w:shd w:val="pct15" w:color="auto" w:fill="FFFFFF"/>
        </w:rPr>
        <w:t>花旗银行</w:t>
      </w:r>
      <w:r w:rsidR="00584ABC">
        <w:rPr>
          <w:rFonts w:hint="eastAsia"/>
          <w:b/>
          <w:highlight w:val="yellow"/>
          <w:shd w:val="pct15" w:color="auto" w:fill="FFFFFF"/>
        </w:rPr>
        <w:t>全球速汇通服务变更的通知</w:t>
      </w:r>
    </w:p>
    <w:p w:rsidR="00497169" w:rsidRPr="00376E5B" w:rsidRDefault="00497169" w:rsidP="001F2B56">
      <w:pPr>
        <w:pStyle w:val="ListParagraph"/>
        <w:rPr>
          <w:b/>
          <w:shd w:val="pct15" w:color="auto" w:fill="FFFFFF"/>
        </w:rPr>
      </w:pPr>
    </w:p>
    <w:p w:rsidR="00376E5B" w:rsidRPr="00376E5B" w:rsidRDefault="00376E5B" w:rsidP="00376E5B">
      <w:pPr>
        <w:pStyle w:val="ListParagraph"/>
        <w:rPr>
          <w:color w:val="FF0000"/>
        </w:rPr>
      </w:pPr>
      <w:r w:rsidRPr="00376E5B">
        <w:rPr>
          <w:rFonts w:hint="eastAsia"/>
          <w:color w:val="FF0000"/>
        </w:rPr>
        <w:t>W</w:t>
      </w:r>
      <w:r w:rsidRPr="00376E5B">
        <w:rPr>
          <w:color w:val="FF0000"/>
        </w:rPr>
        <w:t xml:space="preserve">ording </w:t>
      </w:r>
      <w:r>
        <w:rPr>
          <w:color w:val="FF0000"/>
        </w:rPr>
        <w:t>of customer notice</w:t>
      </w:r>
      <w:r w:rsidRPr="00376E5B">
        <w:rPr>
          <w:color w:val="FF0000"/>
        </w:rPr>
        <w:t>:</w:t>
      </w:r>
    </w:p>
    <w:p w:rsidR="00376E5B" w:rsidRPr="00376E5B" w:rsidRDefault="00376E5B" w:rsidP="001F2B56">
      <w:pPr>
        <w:pStyle w:val="ListParagraph"/>
        <w:rPr>
          <w:b/>
          <w:shd w:val="pct15" w:color="auto" w:fill="FFFFFF"/>
        </w:rPr>
      </w:pPr>
    </w:p>
    <w:p w:rsidR="001F2B56" w:rsidRDefault="001F2B56" w:rsidP="001F2B56">
      <w:pPr>
        <w:pStyle w:val="ListParagraph"/>
        <w:rPr>
          <w:shd w:val="pct15" w:color="auto" w:fill="FFFFFF"/>
        </w:rPr>
      </w:pPr>
      <w:r w:rsidRPr="001F2B56">
        <w:rPr>
          <w:rFonts w:hint="eastAsia"/>
          <w:shd w:val="pct15" w:color="auto" w:fill="FFFFFF"/>
        </w:rPr>
        <w:t>Dear</w:t>
      </w:r>
      <w:r w:rsidRPr="001F2B56">
        <w:rPr>
          <w:shd w:val="pct15" w:color="auto" w:fill="FFFFFF"/>
        </w:rPr>
        <w:t xml:space="preserve"> </w:t>
      </w:r>
      <w:r w:rsidR="008A0ED3">
        <w:rPr>
          <w:shd w:val="pct15" w:color="auto" w:fill="FFFFFF"/>
        </w:rPr>
        <w:t>Customer</w:t>
      </w:r>
      <w:r w:rsidRPr="001F2B56">
        <w:rPr>
          <w:rFonts w:hint="eastAsia"/>
          <w:shd w:val="pct15" w:color="auto" w:fill="FFFFFF"/>
        </w:rPr>
        <w:t>,</w:t>
      </w:r>
    </w:p>
    <w:p w:rsidR="001F2B56" w:rsidRDefault="001F2B56" w:rsidP="001F2B56">
      <w:pPr>
        <w:pStyle w:val="ListParagraph"/>
        <w:rPr>
          <w:shd w:val="pct15" w:color="auto" w:fill="FFFFFF"/>
        </w:rPr>
      </w:pPr>
      <w:r w:rsidRPr="001F2B56">
        <w:rPr>
          <w:shd w:val="pct15" w:color="auto" w:fill="FFFFFF"/>
        </w:rPr>
        <w:t xml:space="preserve">On </w:t>
      </w:r>
      <w:r w:rsidR="00376E5B">
        <w:rPr>
          <w:shd w:val="pct15" w:color="auto" w:fill="FFFFFF"/>
        </w:rPr>
        <w:t>24 April</w:t>
      </w:r>
      <w:r w:rsidRPr="001F2B56">
        <w:rPr>
          <w:shd w:val="pct15" w:color="auto" w:fill="FFFFFF"/>
        </w:rPr>
        <w:t xml:space="preserve"> 2022 you will no longer be able to transfer or receive funds from Citibank Australia accounts through Citibank Global Transfer.</w:t>
      </w:r>
    </w:p>
    <w:p w:rsidR="004852B6" w:rsidRPr="004852B6" w:rsidRDefault="001F2B56">
      <w:pPr>
        <w:pStyle w:val="ListParagraph"/>
        <w:rPr>
          <w:shd w:val="pct15" w:color="auto" w:fill="FFFFFF"/>
        </w:rPr>
      </w:pPr>
      <w:r w:rsidRPr="001F2B56">
        <w:rPr>
          <w:shd w:val="pct15" w:color="auto" w:fill="FFFFFF"/>
        </w:rPr>
        <w:t xml:space="preserve">You can still </w:t>
      </w:r>
      <w:r w:rsidR="008F7049" w:rsidRPr="001F2B56">
        <w:rPr>
          <w:shd w:val="pct15" w:color="auto" w:fill="FFFFFF"/>
        </w:rPr>
        <w:t>use Citibank</w:t>
      </w:r>
      <w:r w:rsidRPr="001F2B56">
        <w:rPr>
          <w:shd w:val="pct15" w:color="auto" w:fill="FFFFFF"/>
        </w:rPr>
        <w:t xml:space="preserve"> Online to transfer funds to Citibank Australia accounts using Citibank Australia’s SWIFT code -</w:t>
      </w:r>
      <w:r w:rsidR="003B69F5">
        <w:rPr>
          <w:shd w:val="pct15" w:color="auto" w:fill="FFFFFF"/>
        </w:rPr>
        <w:t>CITIAU2X</w:t>
      </w:r>
      <w:r w:rsidRPr="001F2B56">
        <w:rPr>
          <w:shd w:val="pct15" w:color="auto" w:fill="FFFFFF"/>
        </w:rPr>
        <w:t xml:space="preserve">. Do note that existing Australia payees in Citibank Global Transfer will be removed and you will have to create payees for SWIFT transfer </w:t>
      </w:r>
      <w:r w:rsidR="008F7049" w:rsidRPr="001F2B56">
        <w:rPr>
          <w:shd w:val="pct15" w:color="auto" w:fill="FFFFFF"/>
        </w:rPr>
        <w:t>in Citibank</w:t>
      </w:r>
      <w:r w:rsidRPr="001F2B56">
        <w:rPr>
          <w:shd w:val="pct15" w:color="auto" w:fill="FFFFFF"/>
        </w:rPr>
        <w:t xml:space="preserve"> Online.</w:t>
      </w:r>
    </w:p>
    <w:p w:rsidR="001F2B56" w:rsidRPr="001F2B56" w:rsidRDefault="001F2B56" w:rsidP="001F2B56">
      <w:pPr>
        <w:pStyle w:val="ListParagraph"/>
        <w:rPr>
          <w:shd w:val="pct15" w:color="auto" w:fill="FFFFFF"/>
        </w:rPr>
      </w:pPr>
      <w:r w:rsidRPr="001F2B56">
        <w:rPr>
          <w:shd w:val="pct15" w:color="auto" w:fill="FFFFFF"/>
        </w:rPr>
        <w:t>Your Citibank Global Transfer service to all other countries will continue to work as usual.</w:t>
      </w:r>
    </w:p>
    <w:p w:rsidR="001F2B56" w:rsidRPr="001F2B56" w:rsidRDefault="001F2B56" w:rsidP="001F2B56">
      <w:pPr>
        <w:pStyle w:val="ListParagraph"/>
        <w:rPr>
          <w:shd w:val="pct15" w:color="auto" w:fill="FFFFFF"/>
        </w:rPr>
      </w:pPr>
      <w:r w:rsidRPr="001F2B56">
        <w:rPr>
          <w:shd w:val="pct15" w:color="auto" w:fill="FFFFFF"/>
        </w:rPr>
        <w:t>To help you prepare for this change we’ve created a quick tutorial and answers to frequently asked questions.</w:t>
      </w:r>
    </w:p>
    <w:p w:rsidR="001F2B56" w:rsidRPr="001F2B56" w:rsidRDefault="001F2B56" w:rsidP="001F2B56">
      <w:pPr>
        <w:pStyle w:val="ListParagraph"/>
        <w:rPr>
          <w:shd w:val="pct15" w:color="auto" w:fill="FFFFFF"/>
        </w:rPr>
      </w:pPr>
      <w:r w:rsidRPr="001F2B56">
        <w:rPr>
          <w:shd w:val="pct15" w:color="auto" w:fill="FFFFFF"/>
        </w:rPr>
        <w:t>Yours sincerely,</w:t>
      </w:r>
    </w:p>
    <w:p w:rsidR="001F2B56" w:rsidRDefault="001F2B56" w:rsidP="001F2B56">
      <w:pPr>
        <w:pStyle w:val="ListParagraph"/>
        <w:rPr>
          <w:shd w:val="pct15" w:color="auto" w:fill="FFFFFF"/>
        </w:rPr>
      </w:pPr>
      <w:r w:rsidRPr="001F2B56">
        <w:rPr>
          <w:shd w:val="pct15" w:color="auto" w:fill="FFFFFF"/>
        </w:rPr>
        <w:t>The Citi Team</w:t>
      </w:r>
    </w:p>
    <w:p w:rsidR="001F2B56" w:rsidRDefault="001F2B56" w:rsidP="001F2B56">
      <w:pPr>
        <w:pStyle w:val="ListParagraph"/>
        <w:rPr>
          <w:shd w:val="pct15" w:color="auto" w:fill="FFFFFF"/>
        </w:rPr>
      </w:pPr>
    </w:p>
    <w:p w:rsidR="004852B6" w:rsidRDefault="004852B6" w:rsidP="004852B6">
      <w:pPr>
        <w:pStyle w:val="ListParagraph"/>
        <w:rPr>
          <w:b/>
          <w:shd w:val="pct15" w:color="auto" w:fill="FFFFFF"/>
        </w:rPr>
      </w:pPr>
    </w:p>
    <w:p w:rsidR="004852B6" w:rsidRPr="008D3810" w:rsidRDefault="004852B6" w:rsidP="001F2B56">
      <w:pPr>
        <w:pStyle w:val="ListParagraph"/>
        <w:rPr>
          <w:highlight w:val="yellow"/>
          <w:shd w:val="pct15" w:color="auto" w:fill="FFFFFF"/>
        </w:rPr>
      </w:pPr>
      <w:r w:rsidRPr="008D3810">
        <w:rPr>
          <w:rFonts w:hint="eastAsia"/>
          <w:highlight w:val="yellow"/>
          <w:shd w:val="pct15" w:color="auto" w:fill="FFFFFF"/>
        </w:rPr>
        <w:t>尊敬的客户，</w:t>
      </w:r>
    </w:p>
    <w:p w:rsidR="00B33F40" w:rsidRPr="00B33F40" w:rsidRDefault="00B33F40" w:rsidP="00B33F40">
      <w:pPr>
        <w:pStyle w:val="ListParagraph"/>
        <w:rPr>
          <w:ins w:id="82" w:author="Zhang, Jie2 [GCB]" w:date="2022-02-25T11:47:00Z"/>
          <w:highlight w:val="yellow"/>
          <w:shd w:val="pct15" w:color="auto" w:fill="FFFFFF"/>
        </w:rPr>
      </w:pPr>
      <w:ins w:id="83" w:author="Zhang, Jie2 [GCB]" w:date="2022-02-25T11:47:00Z">
        <w:r w:rsidRPr="008D3810">
          <w:rPr>
            <w:rFonts w:hint="eastAsia"/>
            <w:highlight w:val="yellow"/>
            <w:shd w:val="pct15" w:color="auto" w:fill="FFFFFF"/>
          </w:rPr>
          <w:t>自</w:t>
        </w:r>
        <w:r w:rsidRPr="008D3810">
          <w:rPr>
            <w:highlight w:val="yellow"/>
            <w:shd w:val="pct15" w:color="auto" w:fill="FFFFFF"/>
          </w:rPr>
          <w:t xml:space="preserve"> 2022 </w:t>
        </w:r>
        <w:r w:rsidRPr="008D3810">
          <w:rPr>
            <w:rFonts w:hint="eastAsia"/>
            <w:highlight w:val="yellow"/>
            <w:shd w:val="pct15" w:color="auto" w:fill="FFFFFF"/>
          </w:rPr>
          <w:t>年</w:t>
        </w:r>
        <w:r w:rsidRPr="008D3810">
          <w:rPr>
            <w:highlight w:val="yellow"/>
            <w:shd w:val="pct15" w:color="auto" w:fill="FFFFFF"/>
          </w:rPr>
          <w:t xml:space="preserve"> </w:t>
        </w:r>
        <w:r>
          <w:rPr>
            <w:highlight w:val="yellow"/>
            <w:shd w:val="pct15" w:color="auto" w:fill="FFFFFF"/>
          </w:rPr>
          <w:t>4</w:t>
        </w:r>
        <w:r>
          <w:rPr>
            <w:highlight w:val="yellow"/>
            <w:shd w:val="pct15" w:color="auto" w:fill="FFFFFF"/>
          </w:rPr>
          <w:t>月</w:t>
        </w:r>
        <w:r>
          <w:rPr>
            <w:highlight w:val="yellow"/>
            <w:shd w:val="pct15" w:color="auto" w:fill="FFFFFF"/>
          </w:rPr>
          <w:t>24</w:t>
        </w:r>
        <w:r>
          <w:rPr>
            <w:highlight w:val="yellow"/>
            <w:shd w:val="pct15" w:color="auto" w:fill="FFFFFF"/>
          </w:rPr>
          <w:t>日</w:t>
        </w:r>
        <w:r>
          <w:rPr>
            <w:rFonts w:hint="eastAsia"/>
            <w:highlight w:val="yellow"/>
            <w:shd w:val="pct15" w:color="auto" w:fill="FFFFFF"/>
          </w:rPr>
          <w:t>起，您将无法</w:t>
        </w:r>
        <w:r w:rsidRPr="008D3810">
          <w:rPr>
            <w:rFonts w:hint="eastAsia"/>
            <w:highlight w:val="yellow"/>
            <w:shd w:val="pct15" w:color="auto" w:fill="FFFFFF"/>
          </w:rPr>
          <w:t>通过花旗</w:t>
        </w:r>
        <w:r>
          <w:rPr>
            <w:rFonts w:hint="eastAsia"/>
            <w:highlight w:val="yellow"/>
            <w:shd w:val="pct15" w:color="auto" w:fill="FFFFFF"/>
          </w:rPr>
          <w:t>全球</w:t>
        </w:r>
        <w:r w:rsidRPr="008D3810">
          <w:rPr>
            <w:rFonts w:hint="eastAsia"/>
            <w:highlight w:val="yellow"/>
            <w:shd w:val="pct15" w:color="auto" w:fill="FFFFFF"/>
          </w:rPr>
          <w:t>速汇通</w:t>
        </w:r>
        <w:r>
          <w:rPr>
            <w:rFonts w:hint="eastAsia"/>
            <w:highlight w:val="yellow"/>
            <w:shd w:val="pct15" w:color="auto" w:fill="FFFFFF"/>
          </w:rPr>
          <w:t>服务</w:t>
        </w:r>
        <w:r w:rsidRPr="008D3810">
          <w:rPr>
            <w:rFonts w:hint="eastAsia"/>
            <w:highlight w:val="yellow"/>
            <w:shd w:val="pct15" w:color="auto" w:fill="FFFFFF"/>
          </w:rPr>
          <w:t>向澳大利亚花旗银行</w:t>
        </w:r>
        <w:r>
          <w:rPr>
            <w:rFonts w:hint="eastAsia"/>
            <w:highlight w:val="yellow"/>
            <w:shd w:val="pct15" w:color="auto" w:fill="FFFFFF"/>
          </w:rPr>
          <w:t>账户</w:t>
        </w:r>
        <w:r w:rsidRPr="008D3810">
          <w:rPr>
            <w:rFonts w:hint="eastAsia"/>
            <w:highlight w:val="yellow"/>
            <w:shd w:val="pct15" w:color="auto" w:fill="FFFFFF"/>
          </w:rPr>
          <w:t>进行转账或</w:t>
        </w:r>
        <w:r>
          <w:rPr>
            <w:rFonts w:hint="eastAsia"/>
            <w:highlight w:val="yellow"/>
            <w:shd w:val="pct15" w:color="auto" w:fill="FFFFFF"/>
          </w:rPr>
          <w:t>接受来自澳大利亚花旗银行账户的汇款</w:t>
        </w:r>
        <w:r w:rsidRPr="008D3810">
          <w:rPr>
            <w:rFonts w:hint="eastAsia"/>
            <w:highlight w:val="yellow"/>
            <w:shd w:val="pct15" w:color="auto" w:fill="FFFFFF"/>
          </w:rPr>
          <w:t>。</w:t>
        </w:r>
      </w:ins>
    </w:p>
    <w:p w:rsidR="00085442" w:rsidRDefault="00085442" w:rsidP="004852B6">
      <w:pPr>
        <w:pStyle w:val="ListParagraph"/>
        <w:rPr>
          <w:ins w:id="84" w:author="Xu, Niki [GCB]" w:date="2022-02-28T14:17:00Z"/>
          <w:shd w:val="pct15" w:color="auto" w:fill="FFFFFF"/>
        </w:rPr>
      </w:pPr>
      <w:ins w:id="85" w:author="Xu, Niki [GCB]" w:date="2022-02-28T14:17:00Z">
        <w:r w:rsidRPr="00085442">
          <w:rPr>
            <w:rFonts w:hint="eastAsia"/>
            <w:shd w:val="pct15" w:color="auto" w:fill="FFFFFF"/>
          </w:rPr>
          <w:t>您的收款人名单中澳大利亚花旗银行的全球速汇通收款人信息将被自动移除。</w:t>
        </w:r>
      </w:ins>
    </w:p>
    <w:p w:rsidR="00B33F40" w:rsidRPr="008D3810" w:rsidDel="00085442" w:rsidRDefault="00B33F40" w:rsidP="00B33F40">
      <w:pPr>
        <w:pStyle w:val="ListParagraph"/>
        <w:rPr>
          <w:ins w:id="86" w:author="Zhang, Jie2 [GCB]" w:date="2022-02-25T11:47:00Z"/>
          <w:del w:id="87" w:author="Xu, Niki [GCB]" w:date="2022-02-28T14:17:00Z"/>
          <w:highlight w:val="yellow"/>
          <w:shd w:val="pct15" w:color="auto" w:fill="FFFFFF"/>
        </w:rPr>
      </w:pPr>
      <w:ins w:id="88" w:author="Zhang, Jie2 [GCB]" w:date="2022-02-25T11:47:00Z">
        <w:del w:id="89" w:author="Xu, Niki [GCB]" w:date="2022-02-28T14:17:00Z">
          <w:r w:rsidDel="00085442">
            <w:rPr>
              <w:rFonts w:hint="eastAsia"/>
              <w:highlight w:val="yellow"/>
              <w:shd w:val="pct15" w:color="auto" w:fill="FFFFFF"/>
            </w:rPr>
            <w:delText>若您的</w:delText>
          </w:r>
          <w:r w:rsidRPr="008D3810" w:rsidDel="00085442">
            <w:rPr>
              <w:rFonts w:hint="eastAsia"/>
              <w:highlight w:val="yellow"/>
              <w:shd w:val="pct15" w:color="auto" w:fill="FFFFFF"/>
            </w:rPr>
            <w:delText>收款人名单中</w:delText>
          </w:r>
          <w:r w:rsidDel="00085442">
            <w:rPr>
              <w:rFonts w:hint="eastAsia"/>
              <w:highlight w:val="yellow"/>
              <w:shd w:val="pct15" w:color="auto" w:fill="FFFFFF"/>
            </w:rPr>
            <w:delText>存在澳大利亚花旗银行的全球</w:delText>
          </w:r>
          <w:r w:rsidRPr="008D3810" w:rsidDel="00085442">
            <w:rPr>
              <w:rFonts w:hint="eastAsia"/>
              <w:highlight w:val="yellow"/>
              <w:shd w:val="pct15" w:color="auto" w:fill="FFFFFF"/>
            </w:rPr>
            <w:delText>速汇通</w:delText>
          </w:r>
          <w:r w:rsidDel="00085442">
            <w:rPr>
              <w:rFonts w:hint="eastAsia"/>
              <w:highlight w:val="yellow"/>
              <w:shd w:val="pct15" w:color="auto" w:fill="FFFFFF"/>
            </w:rPr>
            <w:delText>收款人，该收款人信息</w:delText>
          </w:r>
          <w:r w:rsidRPr="008D3810" w:rsidDel="00085442">
            <w:rPr>
              <w:rFonts w:hint="eastAsia"/>
              <w:highlight w:val="yellow"/>
              <w:shd w:val="pct15" w:color="auto" w:fill="FFFFFF"/>
            </w:rPr>
            <w:delText>将</w:delText>
          </w:r>
        </w:del>
        <w:del w:id="90" w:author="Xu, Niki [GCB]" w:date="2022-02-28T14:12:00Z">
          <w:r w:rsidRPr="008D3810" w:rsidDel="006479AD">
            <w:rPr>
              <w:rFonts w:hint="eastAsia"/>
              <w:highlight w:val="yellow"/>
              <w:shd w:val="pct15" w:color="auto" w:fill="FFFFFF"/>
            </w:rPr>
            <w:delText>从您的收款人名单中</w:delText>
          </w:r>
        </w:del>
        <w:del w:id="91" w:author="Xu, Niki [GCB]" w:date="2022-02-28T14:17:00Z">
          <w:r w:rsidRPr="008D3810" w:rsidDel="00085442">
            <w:rPr>
              <w:rFonts w:hint="eastAsia"/>
              <w:highlight w:val="yellow"/>
              <w:shd w:val="pct15" w:color="auto" w:fill="FFFFFF"/>
            </w:rPr>
            <w:delText>自动移除</w:delText>
          </w:r>
          <w:r w:rsidDel="00085442">
            <w:rPr>
              <w:rFonts w:hint="eastAsia"/>
              <w:highlight w:val="yellow"/>
              <w:shd w:val="pct15" w:color="auto" w:fill="FFFFFF"/>
            </w:rPr>
            <w:delText>。</w:delText>
          </w:r>
        </w:del>
      </w:ins>
    </w:p>
    <w:p w:rsidR="00B33F40" w:rsidRDefault="00B33F40" w:rsidP="004852B6">
      <w:pPr>
        <w:pStyle w:val="ListParagraph"/>
        <w:rPr>
          <w:ins w:id="92" w:author="Zhang, Jie2 [GCB]" w:date="2022-02-25T11:47:00Z"/>
          <w:highlight w:val="yellow"/>
          <w:shd w:val="pct15" w:color="auto" w:fill="FFFFFF"/>
        </w:rPr>
      </w:pPr>
      <w:ins w:id="93" w:author="Zhang, Jie2 [GCB]" w:date="2022-02-25T11:47:00Z">
        <w:r w:rsidRPr="008D3810">
          <w:rPr>
            <w:rFonts w:hint="eastAsia"/>
            <w:highlight w:val="yellow"/>
            <w:shd w:val="pct15" w:color="auto" w:fill="FFFFFF"/>
          </w:rPr>
          <w:t>您可</w:t>
        </w:r>
        <w:r>
          <w:rPr>
            <w:rFonts w:hint="eastAsia"/>
            <w:highlight w:val="yellow"/>
            <w:shd w:val="pct15" w:color="auto" w:fill="FFFFFF"/>
          </w:rPr>
          <w:t>登录</w:t>
        </w:r>
        <w:r w:rsidRPr="008D3810">
          <w:rPr>
            <w:rFonts w:hint="eastAsia"/>
            <w:highlight w:val="yellow"/>
            <w:shd w:val="pct15" w:color="auto" w:fill="FFFFFF"/>
          </w:rPr>
          <w:t>花旗</w:t>
        </w:r>
        <w:r>
          <w:rPr>
            <w:rFonts w:hint="eastAsia"/>
            <w:highlight w:val="yellow"/>
            <w:shd w:val="pct15" w:color="auto" w:fill="FFFFFF"/>
          </w:rPr>
          <w:t>中国</w:t>
        </w:r>
        <w:r w:rsidRPr="008D3810">
          <w:rPr>
            <w:rFonts w:hint="eastAsia"/>
            <w:highlight w:val="yellow"/>
            <w:shd w:val="pct15" w:color="auto" w:fill="FFFFFF"/>
          </w:rPr>
          <w:t>网上银行</w:t>
        </w:r>
        <w:r>
          <w:rPr>
            <w:rFonts w:hint="eastAsia"/>
            <w:highlight w:val="yellow"/>
            <w:shd w:val="pct15" w:color="auto" w:fill="FFFFFF"/>
          </w:rPr>
          <w:t>(</w:t>
        </w:r>
        <w:r>
          <w:rPr>
            <w:highlight w:val="yellow"/>
            <w:shd w:val="pct15" w:color="auto" w:fill="FFFFFF"/>
          </w:rPr>
          <w:fldChar w:fldCharType="begin"/>
        </w:r>
        <w:r>
          <w:rPr>
            <w:highlight w:val="yellow"/>
            <w:shd w:val="pct15" w:color="auto" w:fill="FFFFFF"/>
          </w:rPr>
          <w:instrText xml:space="preserve"> HYPERLINK "http://www.citibank.com.cn" </w:instrText>
        </w:r>
        <w:r>
          <w:rPr>
            <w:highlight w:val="yellow"/>
            <w:shd w:val="pct15" w:color="auto" w:fill="FFFFFF"/>
          </w:rPr>
          <w:fldChar w:fldCharType="separate"/>
        </w:r>
        <w:r w:rsidRPr="00F37DFC">
          <w:rPr>
            <w:rStyle w:val="Hyperlink"/>
            <w:highlight w:val="yellow"/>
            <w:shd w:val="pct15" w:color="auto" w:fill="FFFFFF"/>
          </w:rPr>
          <w:t>www.citibank.com.cn</w:t>
        </w:r>
        <w:r>
          <w:rPr>
            <w:highlight w:val="yellow"/>
            <w:shd w:val="pct15" w:color="auto" w:fill="FFFFFF"/>
          </w:rPr>
          <w:fldChar w:fldCharType="end"/>
        </w:r>
        <w:r>
          <w:rPr>
            <w:highlight w:val="yellow"/>
            <w:shd w:val="pct15" w:color="auto" w:fill="FFFFFF"/>
          </w:rPr>
          <w:t>)</w:t>
        </w:r>
        <w:r w:rsidRPr="008D3810">
          <w:rPr>
            <w:rFonts w:hint="eastAsia"/>
            <w:highlight w:val="yellow"/>
            <w:shd w:val="pct15" w:color="auto" w:fill="FFFFFF"/>
          </w:rPr>
          <w:t>创建</w:t>
        </w:r>
        <w:r>
          <w:rPr>
            <w:rFonts w:hint="eastAsia"/>
            <w:highlight w:val="yellow"/>
            <w:shd w:val="pct15" w:color="auto" w:fill="FFFFFF"/>
          </w:rPr>
          <w:t>新的海外</w:t>
        </w:r>
        <w:r w:rsidRPr="008D3810">
          <w:rPr>
            <w:rFonts w:hint="eastAsia"/>
            <w:highlight w:val="yellow"/>
            <w:shd w:val="pct15" w:color="auto" w:fill="FFFFFF"/>
          </w:rPr>
          <w:t>收款人</w:t>
        </w:r>
        <w:r>
          <w:rPr>
            <w:rFonts w:hint="eastAsia"/>
            <w:highlight w:val="yellow"/>
            <w:shd w:val="pct15" w:color="auto" w:fill="FFFFFF"/>
          </w:rPr>
          <w:t>（澳大利亚</w:t>
        </w:r>
        <w:r w:rsidRPr="008D3810">
          <w:rPr>
            <w:rFonts w:hint="eastAsia"/>
            <w:highlight w:val="yellow"/>
            <w:shd w:val="pct15" w:color="auto" w:fill="FFFFFF"/>
          </w:rPr>
          <w:t>花旗银行的</w:t>
        </w:r>
        <w:r w:rsidRPr="008D3810">
          <w:rPr>
            <w:highlight w:val="yellow"/>
            <w:shd w:val="pct15" w:color="auto" w:fill="FFFFFF"/>
          </w:rPr>
          <w:t xml:space="preserve"> SWIFT </w:t>
        </w:r>
        <w:r w:rsidRPr="008D3810">
          <w:rPr>
            <w:rFonts w:hint="eastAsia"/>
            <w:highlight w:val="yellow"/>
            <w:shd w:val="pct15" w:color="auto" w:fill="FFFFFF"/>
          </w:rPr>
          <w:t>代码</w:t>
        </w:r>
        <w:r>
          <w:rPr>
            <w:rFonts w:hint="eastAsia"/>
            <w:highlight w:val="yellow"/>
            <w:shd w:val="pct15" w:color="auto" w:fill="FFFFFF"/>
          </w:rPr>
          <w:t>为：</w:t>
        </w:r>
        <w:r>
          <w:rPr>
            <w:highlight w:val="yellow"/>
            <w:shd w:val="pct15" w:color="auto" w:fill="FFFFFF"/>
          </w:rPr>
          <w:t>CITIAU2X</w:t>
        </w:r>
        <w:r>
          <w:rPr>
            <w:rFonts w:hint="eastAsia"/>
            <w:highlight w:val="yellow"/>
            <w:shd w:val="pct15" w:color="auto" w:fill="FFFFFF"/>
          </w:rPr>
          <w:t>)</w:t>
        </w:r>
        <w:r>
          <w:rPr>
            <w:rFonts w:hint="eastAsia"/>
            <w:highlight w:val="yellow"/>
            <w:shd w:val="pct15" w:color="auto" w:fill="FFFFFF"/>
          </w:rPr>
          <w:t>，并通过网上银行“转账汇款”功能进行跨境汇款</w:t>
        </w:r>
        <w:r w:rsidRPr="008D3810">
          <w:rPr>
            <w:rFonts w:hint="eastAsia"/>
            <w:highlight w:val="yellow"/>
            <w:shd w:val="pct15" w:color="auto" w:fill="FFFFFF"/>
          </w:rPr>
          <w:t>。</w:t>
        </w:r>
      </w:ins>
    </w:p>
    <w:p w:rsidR="004852B6" w:rsidRDefault="00675123" w:rsidP="004852B6">
      <w:pPr>
        <w:pStyle w:val="ListParagraph"/>
        <w:rPr>
          <w:highlight w:val="yellow"/>
          <w:shd w:val="pct15" w:color="auto" w:fill="FFFFFF"/>
        </w:rPr>
      </w:pPr>
      <w:del w:id="94" w:author="Xu, Niki [GCB]" w:date="2022-02-28T14:12:00Z">
        <w:r w:rsidDel="006479AD">
          <w:rPr>
            <w:rFonts w:hint="eastAsia"/>
            <w:highlight w:val="yellow"/>
            <w:shd w:val="pct15" w:color="auto" w:fill="FFFFFF"/>
          </w:rPr>
          <w:delText>现提供</w:delText>
        </w:r>
      </w:del>
      <w:r w:rsidR="004852B6" w:rsidRPr="008D3810">
        <w:rPr>
          <w:rFonts w:hint="eastAsia"/>
          <w:highlight w:val="yellow"/>
          <w:shd w:val="pct15" w:color="auto" w:fill="FFFFFF"/>
        </w:rPr>
        <w:t>花旗银行</w:t>
      </w:r>
      <w:r w:rsidR="008F7049">
        <w:rPr>
          <w:rFonts w:hint="eastAsia"/>
          <w:highlight w:val="yellow"/>
          <w:shd w:val="pct15" w:color="auto" w:fill="FFFFFF"/>
        </w:rPr>
        <w:t>全球</w:t>
      </w:r>
      <w:r w:rsidR="004852B6" w:rsidRPr="008D3810">
        <w:rPr>
          <w:rFonts w:hint="eastAsia"/>
          <w:highlight w:val="yellow"/>
          <w:shd w:val="pct15" w:color="auto" w:fill="FFFFFF"/>
        </w:rPr>
        <w:t>速汇通</w:t>
      </w:r>
      <w:r>
        <w:rPr>
          <w:rFonts w:hint="eastAsia"/>
          <w:highlight w:val="yellow"/>
          <w:shd w:val="pct15" w:color="auto" w:fill="FFFFFF"/>
        </w:rPr>
        <w:t>服务的其他国家</w:t>
      </w:r>
      <w:r>
        <w:rPr>
          <w:rFonts w:hint="eastAsia"/>
          <w:highlight w:val="yellow"/>
          <w:shd w:val="pct15" w:color="auto" w:fill="FFFFFF"/>
        </w:rPr>
        <w:t>/</w:t>
      </w:r>
      <w:r>
        <w:rPr>
          <w:rFonts w:hint="eastAsia"/>
          <w:highlight w:val="yellow"/>
          <w:shd w:val="pct15" w:color="auto" w:fill="FFFFFF"/>
        </w:rPr>
        <w:t>地区</w:t>
      </w:r>
      <w:del w:id="95" w:author="Xu, Niki [GCB]" w:date="2022-02-28T14:12:00Z">
        <w:r w:rsidDel="006479AD">
          <w:rPr>
            <w:rFonts w:hint="eastAsia"/>
            <w:highlight w:val="yellow"/>
            <w:shd w:val="pct15" w:color="auto" w:fill="FFFFFF"/>
          </w:rPr>
          <w:delText>目前</w:delText>
        </w:r>
      </w:del>
      <w:r>
        <w:rPr>
          <w:rFonts w:hint="eastAsia"/>
          <w:highlight w:val="yellow"/>
          <w:shd w:val="pct15" w:color="auto" w:fill="FFFFFF"/>
        </w:rPr>
        <w:t>仍</w:t>
      </w:r>
      <w:r w:rsidR="004852B6" w:rsidRPr="008D3810">
        <w:rPr>
          <w:rFonts w:hint="eastAsia"/>
          <w:highlight w:val="yellow"/>
          <w:shd w:val="pct15" w:color="auto" w:fill="FFFFFF"/>
        </w:rPr>
        <w:t>照常运作。</w:t>
      </w:r>
    </w:p>
    <w:p w:rsidR="00675123" w:rsidRPr="008D3810" w:rsidRDefault="00675123" w:rsidP="004852B6">
      <w:pPr>
        <w:pStyle w:val="ListParagraph"/>
        <w:rPr>
          <w:highlight w:val="yellow"/>
          <w:shd w:val="pct15" w:color="auto" w:fill="FFFFFF"/>
        </w:rPr>
      </w:pPr>
    </w:p>
    <w:p w:rsidR="004852B6" w:rsidRPr="008D3810" w:rsidRDefault="004852B6" w:rsidP="004852B6">
      <w:pPr>
        <w:pStyle w:val="ListParagraph"/>
        <w:rPr>
          <w:highlight w:val="yellow"/>
          <w:shd w:val="pct15" w:color="auto" w:fill="FFFFFF"/>
        </w:rPr>
      </w:pPr>
      <w:r w:rsidRPr="008D3810">
        <w:rPr>
          <w:rFonts w:hint="eastAsia"/>
          <w:highlight w:val="yellow"/>
          <w:shd w:val="pct15" w:color="auto" w:fill="FFFFFF"/>
        </w:rPr>
        <w:t>为了更好的帮助您为这一变化做好准备，</w:t>
      </w:r>
      <w:r w:rsidR="00D34682">
        <w:rPr>
          <w:rFonts w:hint="eastAsia"/>
          <w:highlight w:val="yellow"/>
          <w:shd w:val="pct15" w:color="auto" w:fill="FFFFFF"/>
        </w:rPr>
        <w:t>我们准备了</w:t>
      </w:r>
      <w:r w:rsidR="00D34682">
        <w:rPr>
          <w:rFonts w:hint="eastAsia"/>
          <w:highlight w:val="yellow"/>
          <w:shd w:val="pct15" w:color="auto" w:fill="FFFFFF"/>
        </w:rPr>
        <w:t>S</w:t>
      </w:r>
      <w:r w:rsidR="00D34682">
        <w:rPr>
          <w:highlight w:val="yellow"/>
          <w:shd w:val="pct15" w:color="auto" w:fill="FFFFFF"/>
        </w:rPr>
        <w:t>WIFT</w:t>
      </w:r>
      <w:r w:rsidR="00D34682">
        <w:rPr>
          <w:rFonts w:hint="eastAsia"/>
          <w:highlight w:val="yellow"/>
          <w:shd w:val="pct15" w:color="auto" w:fill="FFFFFF"/>
        </w:rPr>
        <w:t>渠道跨境汇款功能</w:t>
      </w:r>
      <w:r w:rsidRPr="008D3810">
        <w:rPr>
          <w:rFonts w:hint="eastAsia"/>
          <w:highlight w:val="yellow"/>
          <w:shd w:val="pct15" w:color="auto" w:fill="FFFFFF"/>
        </w:rPr>
        <w:t>教程</w:t>
      </w:r>
      <w:r w:rsidR="00D34682">
        <w:rPr>
          <w:rFonts w:hint="eastAsia"/>
          <w:highlight w:val="yellow"/>
          <w:shd w:val="pct15" w:color="auto" w:fill="FFFFFF"/>
        </w:rPr>
        <w:t>供您参考。</w:t>
      </w:r>
    </w:p>
    <w:p w:rsidR="004852B6" w:rsidRPr="008D3810" w:rsidRDefault="004852B6" w:rsidP="008D3810">
      <w:pPr>
        <w:rPr>
          <w:highlight w:val="yellow"/>
          <w:shd w:val="pct15" w:color="auto" w:fill="FFFFFF"/>
        </w:rPr>
      </w:pPr>
    </w:p>
    <w:p w:rsidR="004852B6" w:rsidRDefault="004852B6" w:rsidP="004852B6">
      <w:pPr>
        <w:pStyle w:val="ListParagraph"/>
        <w:rPr>
          <w:shd w:val="pct15" w:color="auto" w:fill="FFFFFF"/>
        </w:rPr>
      </w:pPr>
      <w:r w:rsidRPr="008D3810">
        <w:rPr>
          <w:rFonts w:hint="eastAsia"/>
          <w:highlight w:val="yellow"/>
          <w:shd w:val="pct15" w:color="auto" w:fill="FFFFFF"/>
        </w:rPr>
        <w:t>花旗银行中国</w:t>
      </w:r>
    </w:p>
    <w:p w:rsidR="004852B6" w:rsidRDefault="004852B6" w:rsidP="004852B6">
      <w:pPr>
        <w:pStyle w:val="ListParagraph"/>
        <w:rPr>
          <w:shd w:val="pct15" w:color="auto" w:fill="FFFFFF"/>
        </w:rPr>
      </w:pPr>
    </w:p>
    <w:p w:rsidR="001F2B56" w:rsidRDefault="001F2B56" w:rsidP="001F2B56">
      <w:pPr>
        <w:pStyle w:val="ListParagraph"/>
        <w:rPr>
          <w:shd w:val="pct15" w:color="auto" w:fill="FFFFFF"/>
        </w:rPr>
      </w:pPr>
      <w:r>
        <w:rPr>
          <w:shd w:val="pct15" w:color="auto" w:fill="FFFFFF"/>
        </w:rPr>
        <w:t xml:space="preserve">How to transfer funds overseas via SWFIT transfer with </w:t>
      </w:r>
      <w:r w:rsidR="006121E0" w:rsidRPr="001F2B56">
        <w:rPr>
          <w:shd w:val="pct15" w:color="auto" w:fill="FFFFFF"/>
        </w:rPr>
        <w:t>Citibank Online</w:t>
      </w:r>
      <w:r w:rsidR="001615A1">
        <w:rPr>
          <w:shd w:val="pct15" w:color="auto" w:fill="FFFFFF"/>
        </w:rPr>
        <w:t xml:space="preserve"> easily</w:t>
      </w:r>
    </w:p>
    <w:p w:rsidR="001615A1" w:rsidRDefault="001615A1" w:rsidP="001F2B56">
      <w:pPr>
        <w:pStyle w:val="ListParagraph"/>
        <w:rPr>
          <w:shd w:val="pct15" w:color="auto" w:fill="FFFFFF"/>
        </w:rPr>
      </w:pPr>
      <w:r>
        <w:rPr>
          <w:shd w:val="pct15" w:color="auto" w:fill="FFFFFF"/>
        </w:rPr>
        <w:t>5 easy steps</w:t>
      </w:r>
    </w:p>
    <w:p w:rsidR="00534BA7" w:rsidRDefault="00534BA7" w:rsidP="001F2B56">
      <w:pPr>
        <w:pStyle w:val="ListParagraph"/>
        <w:rPr>
          <w:shd w:val="pct15" w:color="auto" w:fill="FFFFFF"/>
        </w:rPr>
      </w:pPr>
      <w:r w:rsidRPr="00534BA7">
        <w:rPr>
          <w:shd w:val="pct15" w:color="auto" w:fill="FFFFFF"/>
        </w:rPr>
        <w:t>&lt;GIF animation insert&gt; -</w:t>
      </w:r>
      <w:r>
        <w:rPr>
          <w:shd w:val="pct15" w:color="auto" w:fill="FFFFFF"/>
        </w:rPr>
        <w:t xml:space="preserve"> </w:t>
      </w:r>
    </w:p>
    <w:p w:rsidR="000148C0" w:rsidRDefault="000148C0" w:rsidP="000B636F">
      <w:pPr>
        <w:ind w:left="720"/>
        <w:rPr>
          <w:shd w:val="pct15" w:color="auto" w:fill="FFFFFF"/>
        </w:rPr>
      </w:pPr>
    </w:p>
    <w:p w:rsidR="00A146FE" w:rsidRPr="007C2CD5" w:rsidRDefault="00A146FE" w:rsidP="000B636F">
      <w:pPr>
        <w:ind w:left="720"/>
        <w:rPr>
          <w:highlight w:val="green"/>
          <w:shd w:val="pct15" w:color="auto" w:fill="FFFFFF"/>
        </w:rPr>
      </w:pPr>
      <w:r w:rsidRPr="007C2CD5">
        <w:rPr>
          <w:highlight w:val="green"/>
          <w:shd w:val="pct15" w:color="auto" w:fill="FFFFFF"/>
        </w:rPr>
        <w:t>5 easy steps</w:t>
      </w:r>
    </w:p>
    <w:p w:rsidR="00A146FE" w:rsidRPr="007C2CD5" w:rsidRDefault="00A146FE" w:rsidP="007C2CD5">
      <w:pPr>
        <w:pStyle w:val="ListParagraph"/>
        <w:numPr>
          <w:ilvl w:val="0"/>
          <w:numId w:val="5"/>
        </w:numPr>
        <w:rPr>
          <w:highlight w:val="green"/>
          <w:shd w:val="pct15" w:color="auto" w:fill="FFFFFF"/>
        </w:rPr>
      </w:pPr>
      <w:r w:rsidRPr="007C2CD5">
        <w:rPr>
          <w:highlight w:val="green"/>
          <w:shd w:val="pct15" w:color="auto" w:fill="FFFFFF"/>
        </w:rPr>
        <w:t>Click on “Payment &amp; Transfer after logging in</w:t>
      </w:r>
    </w:p>
    <w:p w:rsidR="00A146FE" w:rsidRPr="007C2CD5" w:rsidRDefault="00A146FE" w:rsidP="007C2CD5">
      <w:pPr>
        <w:pStyle w:val="ListParagraph"/>
        <w:numPr>
          <w:ilvl w:val="0"/>
          <w:numId w:val="5"/>
        </w:numPr>
        <w:rPr>
          <w:highlight w:val="green"/>
          <w:shd w:val="pct15" w:color="auto" w:fill="FFFFFF"/>
        </w:rPr>
      </w:pPr>
      <w:r w:rsidRPr="007C2CD5">
        <w:rPr>
          <w:highlight w:val="green"/>
          <w:shd w:val="pct15" w:color="auto" w:fill="FFFFFF"/>
        </w:rPr>
        <w:t xml:space="preserve">Add new payee </w:t>
      </w:r>
      <w:r w:rsidR="00A96AE8">
        <w:rPr>
          <w:shd w:val="pct15" w:color="auto" w:fill="FFFFFF"/>
        </w:rPr>
        <w:t xml:space="preserve">(Overseas Payee-Other Overseas Foreign Currency Account) </w:t>
      </w:r>
      <w:r w:rsidRPr="007C2CD5">
        <w:rPr>
          <w:highlight w:val="green"/>
          <w:shd w:val="pct15" w:color="auto" w:fill="FFFFFF"/>
        </w:rPr>
        <w:t xml:space="preserve">or choose from existing </w:t>
      </w:r>
    </w:p>
    <w:p w:rsidR="00A146FE" w:rsidRPr="007C2CD5" w:rsidRDefault="00A146FE" w:rsidP="007C2CD5">
      <w:pPr>
        <w:pStyle w:val="ListParagraph"/>
        <w:numPr>
          <w:ilvl w:val="0"/>
          <w:numId w:val="5"/>
        </w:numPr>
        <w:rPr>
          <w:highlight w:val="green"/>
          <w:shd w:val="pct15" w:color="auto" w:fill="FFFFFF"/>
        </w:rPr>
      </w:pPr>
      <w:r w:rsidRPr="007C2CD5">
        <w:rPr>
          <w:highlight w:val="green"/>
          <w:shd w:val="pct15" w:color="auto" w:fill="FFFFFF"/>
        </w:rPr>
        <w:t>Enter transfer amount and other required information</w:t>
      </w:r>
    </w:p>
    <w:p w:rsidR="00A146FE" w:rsidRPr="007C2CD5" w:rsidRDefault="00A146FE" w:rsidP="007C2CD5">
      <w:pPr>
        <w:pStyle w:val="ListParagraph"/>
        <w:numPr>
          <w:ilvl w:val="0"/>
          <w:numId w:val="5"/>
        </w:numPr>
        <w:rPr>
          <w:highlight w:val="green"/>
          <w:shd w:val="pct15" w:color="auto" w:fill="FFFFFF"/>
        </w:rPr>
      </w:pPr>
      <w:r w:rsidRPr="007C2CD5">
        <w:rPr>
          <w:highlight w:val="green"/>
          <w:shd w:val="pct15" w:color="auto" w:fill="FFFFFF"/>
        </w:rPr>
        <w:t>Verify transfer details and submit</w:t>
      </w:r>
    </w:p>
    <w:p w:rsidR="00A146FE" w:rsidRDefault="00A146FE" w:rsidP="007C2CD5">
      <w:pPr>
        <w:pStyle w:val="ListParagraph"/>
        <w:numPr>
          <w:ilvl w:val="0"/>
          <w:numId w:val="5"/>
        </w:numPr>
        <w:rPr>
          <w:highlight w:val="green"/>
          <w:shd w:val="pct15" w:color="auto" w:fill="FFFFFF"/>
        </w:rPr>
      </w:pPr>
      <w:r w:rsidRPr="007C2CD5">
        <w:rPr>
          <w:highlight w:val="green"/>
          <w:shd w:val="pct15" w:color="auto" w:fill="FFFFFF"/>
        </w:rPr>
        <w:t xml:space="preserve">Transfer is </w:t>
      </w:r>
      <w:r w:rsidR="00391971">
        <w:rPr>
          <w:highlight w:val="green"/>
          <w:shd w:val="pct15" w:color="auto" w:fill="FFFFFF"/>
        </w:rPr>
        <w:t>submitted</w:t>
      </w:r>
      <w:r w:rsidRPr="007C2CD5">
        <w:rPr>
          <w:highlight w:val="green"/>
          <w:shd w:val="pct15" w:color="auto" w:fill="FFFFFF"/>
        </w:rPr>
        <w:t>!</w:t>
      </w:r>
    </w:p>
    <w:p w:rsidR="00D34682" w:rsidRDefault="00D34682" w:rsidP="008A0ED3">
      <w:pPr>
        <w:pStyle w:val="ListParagraph"/>
        <w:ind w:left="1080"/>
        <w:rPr>
          <w:highlight w:val="green"/>
          <w:shd w:val="pct15" w:color="auto" w:fill="FFFFFF"/>
        </w:rPr>
      </w:pPr>
    </w:p>
    <w:p w:rsidR="00D34682" w:rsidRDefault="00D34682" w:rsidP="008D3810">
      <w:pPr>
        <w:rPr>
          <w:highlight w:val="yellow"/>
          <w:shd w:val="pct15" w:color="auto" w:fill="FFFFFF"/>
        </w:rPr>
      </w:pPr>
      <w:r>
        <w:rPr>
          <w:rFonts w:hint="eastAsia"/>
          <w:highlight w:val="yellow"/>
          <w:shd w:val="pct15" w:color="auto" w:fill="FFFFFF"/>
        </w:rPr>
        <w:t>快捷教程：</w:t>
      </w:r>
    </w:p>
    <w:p w:rsidR="008844B5" w:rsidRPr="008D3810" w:rsidRDefault="008844B5" w:rsidP="008D3810">
      <w:pPr>
        <w:rPr>
          <w:highlight w:val="yellow"/>
          <w:shd w:val="pct15" w:color="auto" w:fill="FFFFFF"/>
        </w:rPr>
      </w:pPr>
      <w:r w:rsidRPr="008D3810">
        <w:rPr>
          <w:rFonts w:hint="eastAsia"/>
          <w:highlight w:val="yellow"/>
          <w:shd w:val="pct15" w:color="auto" w:fill="FFFFFF"/>
        </w:rPr>
        <w:t>如何使用花旗网上银行通过</w:t>
      </w:r>
      <w:r w:rsidRPr="008D3810">
        <w:rPr>
          <w:highlight w:val="yellow"/>
          <w:shd w:val="pct15" w:color="auto" w:fill="FFFFFF"/>
        </w:rPr>
        <w:t>SW</w:t>
      </w:r>
      <w:r w:rsidR="0097657F">
        <w:rPr>
          <w:highlight w:val="yellow"/>
          <w:shd w:val="pct15" w:color="auto" w:fill="FFFFFF"/>
        </w:rPr>
        <w:t>IF</w:t>
      </w:r>
      <w:r w:rsidRPr="008D3810">
        <w:rPr>
          <w:highlight w:val="yellow"/>
          <w:shd w:val="pct15" w:color="auto" w:fill="FFFFFF"/>
        </w:rPr>
        <w:t>T</w:t>
      </w:r>
      <w:r w:rsidRPr="008D3810">
        <w:rPr>
          <w:rFonts w:hint="eastAsia"/>
          <w:highlight w:val="yellow"/>
          <w:shd w:val="pct15" w:color="auto" w:fill="FFFFFF"/>
        </w:rPr>
        <w:t>转账轻松完成</w:t>
      </w:r>
      <w:r w:rsidR="00D34682">
        <w:rPr>
          <w:rFonts w:hint="eastAsia"/>
          <w:highlight w:val="yellow"/>
          <w:shd w:val="pct15" w:color="auto" w:fill="FFFFFF"/>
        </w:rPr>
        <w:t>跨境</w:t>
      </w:r>
      <w:r w:rsidRPr="008D3810">
        <w:rPr>
          <w:rFonts w:hint="eastAsia"/>
          <w:highlight w:val="yellow"/>
          <w:shd w:val="pct15" w:color="auto" w:fill="FFFFFF"/>
        </w:rPr>
        <w:t>汇款</w:t>
      </w:r>
    </w:p>
    <w:p w:rsidR="008844B5" w:rsidRPr="008D3810" w:rsidRDefault="008844B5" w:rsidP="008D3810">
      <w:pPr>
        <w:rPr>
          <w:highlight w:val="yellow"/>
          <w:shd w:val="pct15" w:color="auto" w:fill="FFFFFF"/>
        </w:rPr>
      </w:pPr>
      <w:r w:rsidRPr="008D3810">
        <w:rPr>
          <w:rFonts w:hint="eastAsia"/>
          <w:highlight w:val="yellow"/>
          <w:shd w:val="pct15" w:color="auto" w:fill="FFFFFF"/>
        </w:rPr>
        <w:t>简单五步</w:t>
      </w:r>
    </w:p>
    <w:p w:rsidR="008844B5" w:rsidRPr="008D3810" w:rsidRDefault="008844B5" w:rsidP="008844B5">
      <w:pPr>
        <w:rPr>
          <w:highlight w:val="yellow"/>
          <w:shd w:val="pct15" w:color="auto" w:fill="FFFFFF"/>
        </w:rPr>
      </w:pPr>
      <w:r w:rsidRPr="008D3810">
        <w:rPr>
          <w:highlight w:val="yellow"/>
          <w:shd w:val="pct15" w:color="auto" w:fill="FFFFFF"/>
        </w:rPr>
        <w:t xml:space="preserve">1) </w:t>
      </w:r>
      <w:r w:rsidRPr="008D3810">
        <w:rPr>
          <w:rFonts w:hint="eastAsia"/>
          <w:highlight w:val="yellow"/>
          <w:shd w:val="pct15" w:color="auto" w:fill="FFFFFF"/>
        </w:rPr>
        <w:t>登录</w:t>
      </w:r>
      <w:r>
        <w:rPr>
          <w:rFonts w:hint="eastAsia"/>
          <w:highlight w:val="yellow"/>
          <w:shd w:val="pct15" w:color="auto" w:fill="FFFFFF"/>
        </w:rPr>
        <w:t>花旗网上银行</w:t>
      </w:r>
      <w:r w:rsidR="005573C2" w:rsidRPr="008D3810">
        <w:rPr>
          <w:rFonts w:hint="eastAsia"/>
          <w:highlight w:val="yellow"/>
          <w:shd w:val="pct15" w:color="auto" w:fill="FFFFFF"/>
        </w:rPr>
        <w:t>后点击“</w:t>
      </w:r>
      <w:r w:rsidR="005573C2">
        <w:rPr>
          <w:rFonts w:hint="eastAsia"/>
          <w:highlight w:val="yellow"/>
          <w:shd w:val="pct15" w:color="auto" w:fill="FFFFFF"/>
        </w:rPr>
        <w:t>转账汇款</w:t>
      </w:r>
      <w:r w:rsidRPr="008D3810">
        <w:rPr>
          <w:rFonts w:hint="eastAsia"/>
          <w:highlight w:val="yellow"/>
          <w:shd w:val="pct15" w:color="auto" w:fill="FFFFFF"/>
        </w:rPr>
        <w:t>”</w:t>
      </w:r>
    </w:p>
    <w:p w:rsidR="008844B5" w:rsidRPr="008D3810" w:rsidRDefault="008844B5" w:rsidP="008844B5">
      <w:pPr>
        <w:rPr>
          <w:highlight w:val="yellow"/>
          <w:shd w:val="pct15" w:color="auto" w:fill="FFFFFF"/>
        </w:rPr>
      </w:pPr>
      <w:r w:rsidRPr="008D3810">
        <w:rPr>
          <w:highlight w:val="yellow"/>
          <w:shd w:val="pct15" w:color="auto" w:fill="FFFFFF"/>
        </w:rPr>
        <w:t xml:space="preserve">2) </w:t>
      </w:r>
      <w:r w:rsidRPr="008D3810">
        <w:rPr>
          <w:rFonts w:hint="eastAsia"/>
          <w:highlight w:val="yellow"/>
          <w:shd w:val="pct15" w:color="auto" w:fill="FFFFFF"/>
        </w:rPr>
        <w:t>添加新收款人</w:t>
      </w:r>
      <w:r w:rsidR="006614DE">
        <w:rPr>
          <w:rFonts w:hint="eastAsia"/>
          <w:highlight w:val="yellow"/>
          <w:shd w:val="pct15" w:color="auto" w:fill="FFFFFF"/>
        </w:rPr>
        <w:t>(</w:t>
      </w:r>
      <w:r w:rsidR="006614DE">
        <w:rPr>
          <w:rFonts w:hint="eastAsia"/>
          <w:highlight w:val="yellow"/>
          <w:shd w:val="pct15" w:color="auto" w:fill="FFFFFF"/>
        </w:rPr>
        <w:t>海外收款人</w:t>
      </w:r>
      <w:r w:rsidR="006614DE">
        <w:rPr>
          <w:rFonts w:hint="eastAsia"/>
          <w:highlight w:val="yellow"/>
          <w:shd w:val="pct15" w:color="auto" w:fill="FFFFFF"/>
        </w:rPr>
        <w:t>:</w:t>
      </w:r>
      <w:r w:rsidR="006614DE">
        <w:rPr>
          <w:rFonts w:hint="eastAsia"/>
          <w:highlight w:val="yellow"/>
          <w:shd w:val="pct15" w:color="auto" w:fill="FFFFFF"/>
        </w:rPr>
        <w:t>外币账户</w:t>
      </w:r>
      <w:r w:rsidR="006614DE">
        <w:rPr>
          <w:rFonts w:hint="eastAsia"/>
          <w:highlight w:val="yellow"/>
          <w:shd w:val="pct15" w:color="auto" w:fill="FFFFFF"/>
        </w:rPr>
        <w:t>-</w:t>
      </w:r>
      <w:r w:rsidR="006614DE">
        <w:rPr>
          <w:rFonts w:hint="eastAsia"/>
          <w:highlight w:val="yellow"/>
        </w:rPr>
        <w:t>其他海外收款人外币账户</w:t>
      </w:r>
      <w:r w:rsidR="006614DE">
        <w:rPr>
          <w:rFonts w:hint="eastAsia"/>
          <w:highlight w:val="yellow"/>
          <w:shd w:val="pct15" w:color="auto" w:fill="FFFFFF"/>
        </w:rPr>
        <w:t>)</w:t>
      </w:r>
      <w:r w:rsidRPr="008D3810">
        <w:rPr>
          <w:rFonts w:hint="eastAsia"/>
          <w:highlight w:val="yellow"/>
          <w:shd w:val="pct15" w:color="auto" w:fill="FFFFFF"/>
        </w:rPr>
        <w:t>或从现有收款人中选择</w:t>
      </w:r>
    </w:p>
    <w:p w:rsidR="008844B5" w:rsidRPr="008D3810" w:rsidRDefault="008844B5" w:rsidP="008844B5">
      <w:pPr>
        <w:rPr>
          <w:highlight w:val="yellow"/>
          <w:shd w:val="pct15" w:color="auto" w:fill="FFFFFF"/>
        </w:rPr>
      </w:pPr>
      <w:r w:rsidRPr="008D3810">
        <w:rPr>
          <w:highlight w:val="yellow"/>
          <w:shd w:val="pct15" w:color="auto" w:fill="FFFFFF"/>
        </w:rPr>
        <w:t xml:space="preserve">3) </w:t>
      </w:r>
      <w:r w:rsidRPr="008D3810">
        <w:rPr>
          <w:rFonts w:hint="eastAsia"/>
          <w:highlight w:val="yellow"/>
          <w:shd w:val="pct15" w:color="auto" w:fill="FFFFFF"/>
        </w:rPr>
        <w:t>输入转账金额和其他所需信息</w:t>
      </w:r>
    </w:p>
    <w:p w:rsidR="008844B5" w:rsidRPr="008D3810" w:rsidRDefault="008844B5" w:rsidP="008844B5">
      <w:pPr>
        <w:rPr>
          <w:highlight w:val="yellow"/>
          <w:shd w:val="pct15" w:color="auto" w:fill="FFFFFF"/>
        </w:rPr>
      </w:pPr>
      <w:r w:rsidRPr="008D3810">
        <w:rPr>
          <w:highlight w:val="yellow"/>
          <w:shd w:val="pct15" w:color="auto" w:fill="FFFFFF"/>
        </w:rPr>
        <w:t xml:space="preserve">4) </w:t>
      </w:r>
      <w:r w:rsidRPr="008D3810">
        <w:rPr>
          <w:rFonts w:hint="eastAsia"/>
          <w:highlight w:val="yellow"/>
          <w:shd w:val="pct15" w:color="auto" w:fill="FFFFFF"/>
        </w:rPr>
        <w:t>验证转账详情并提交</w:t>
      </w:r>
    </w:p>
    <w:p w:rsidR="008844B5" w:rsidRPr="008D3810" w:rsidRDefault="008844B5" w:rsidP="008D3810">
      <w:pPr>
        <w:rPr>
          <w:shd w:val="pct15" w:color="auto" w:fill="FFFFFF"/>
        </w:rPr>
      </w:pPr>
      <w:r w:rsidRPr="008D3810">
        <w:rPr>
          <w:highlight w:val="yellow"/>
          <w:shd w:val="pct15" w:color="auto" w:fill="FFFFFF"/>
        </w:rPr>
        <w:t xml:space="preserve">5) </w:t>
      </w:r>
      <w:r w:rsidRPr="008D3810">
        <w:rPr>
          <w:rFonts w:hint="eastAsia"/>
          <w:highlight w:val="yellow"/>
          <w:shd w:val="pct15" w:color="auto" w:fill="FFFFFF"/>
        </w:rPr>
        <w:t>转账</w:t>
      </w:r>
      <w:r w:rsidR="00A96AE8">
        <w:rPr>
          <w:rFonts w:hint="eastAsia"/>
          <w:highlight w:val="yellow"/>
          <w:shd w:val="pct15" w:color="auto" w:fill="FFFFFF"/>
        </w:rPr>
        <w:t>申请</w:t>
      </w:r>
      <w:r w:rsidRPr="008D3810">
        <w:rPr>
          <w:rFonts w:hint="eastAsia"/>
          <w:highlight w:val="yellow"/>
          <w:shd w:val="pct15" w:color="auto" w:fill="FFFFFF"/>
        </w:rPr>
        <w:t>已提交！</w:t>
      </w:r>
    </w:p>
    <w:p w:rsidR="00370172" w:rsidRPr="00550A3E" w:rsidRDefault="00370172" w:rsidP="00550A3E">
      <w:pPr>
        <w:rPr>
          <w:highlight w:val="yellow"/>
          <w:shd w:val="pct15" w:color="auto" w:fill="FFFFFF"/>
        </w:rPr>
      </w:pPr>
    </w:p>
    <w:p w:rsidR="00625690" w:rsidRPr="007C2CD5" w:rsidRDefault="00625690" w:rsidP="00625690">
      <w:pPr>
        <w:pStyle w:val="ListParagraph"/>
        <w:rPr>
          <w:b/>
          <w:highlight w:val="green"/>
          <w:shd w:val="pct15" w:color="auto" w:fill="FFFFFF"/>
        </w:rPr>
      </w:pPr>
      <w:r w:rsidRPr="007C2CD5">
        <w:rPr>
          <w:b/>
          <w:highlight w:val="green"/>
          <w:shd w:val="pct15" w:color="auto" w:fill="FFFFFF"/>
        </w:rPr>
        <w:t xml:space="preserve">Citibank Global Transfer Available in 17 </w:t>
      </w:r>
      <w:del w:id="96" w:author="Xu, Niki [GCB]" w:date="2022-02-28T17:42:00Z">
        <w:r w:rsidRPr="007C2CD5" w:rsidDel="00A074A6">
          <w:rPr>
            <w:rFonts w:hint="eastAsia"/>
            <w:b/>
            <w:highlight w:val="green"/>
            <w:shd w:val="pct15" w:color="auto" w:fill="FFFFFF"/>
          </w:rPr>
          <w:delText>countries</w:delText>
        </w:r>
      </w:del>
      <w:ins w:id="97" w:author="Xu, Niki [GCB]" w:date="2022-02-28T17:42:00Z">
        <w:r w:rsidR="00A074A6">
          <w:rPr>
            <w:rFonts w:hint="eastAsia"/>
            <w:b/>
            <w:highlight w:val="green"/>
            <w:shd w:val="pct15" w:color="auto" w:fill="FFFFFF"/>
          </w:rPr>
          <w:t>Market</w:t>
        </w:r>
      </w:ins>
      <w:ins w:id="98" w:author="Xu, Niki [GCB]" w:date="2022-02-28T17:43:00Z">
        <w:r w:rsidR="00A074A6">
          <w:rPr>
            <w:rFonts w:hint="eastAsia"/>
            <w:b/>
            <w:highlight w:val="green"/>
            <w:shd w:val="pct15" w:color="auto" w:fill="FFFFFF"/>
          </w:rPr>
          <w:t>s</w:t>
        </w:r>
      </w:ins>
    </w:p>
    <w:p w:rsidR="00625690" w:rsidRPr="007C2CD5" w:rsidRDefault="00D875FC" w:rsidP="00625690">
      <w:pPr>
        <w:pStyle w:val="ListParagraph"/>
        <w:rPr>
          <w:highlight w:val="green"/>
          <w:shd w:val="pct15" w:color="auto" w:fill="FFFFFF"/>
        </w:rPr>
      </w:pPr>
      <w:r>
        <w:rPr>
          <w:highlight w:val="green"/>
          <w:shd w:val="pct15" w:color="auto" w:fill="FFFFFF"/>
        </w:rPr>
        <w:t xml:space="preserve">Besides China, </w:t>
      </w:r>
      <w:r w:rsidR="00625690" w:rsidRPr="007C2CD5">
        <w:rPr>
          <w:highlight w:val="green"/>
          <w:shd w:val="pct15" w:color="auto" w:fill="FFFFFF"/>
        </w:rPr>
        <w:t xml:space="preserve">Citibank Global Transfer will remain available to and from Citibank accounts in the following </w:t>
      </w:r>
      <w:ins w:id="99" w:author="Wang, Wenmin" w:date="2022-03-01T11:13:00Z">
        <w:r w:rsidR="00480ACE">
          <w:rPr>
            <w:highlight w:val="green"/>
            <w:shd w:val="pct15" w:color="auto" w:fill="FFFFFF"/>
          </w:rPr>
          <w:t>market</w:t>
        </w:r>
      </w:ins>
      <w:del w:id="100" w:author="Wang, Wenmin" w:date="2022-03-01T11:12:00Z">
        <w:r w:rsidR="00625690" w:rsidRPr="007C2CD5" w:rsidDel="00480ACE">
          <w:rPr>
            <w:highlight w:val="green"/>
            <w:shd w:val="pct15" w:color="auto" w:fill="FFFFFF"/>
          </w:rPr>
          <w:delText>countrie</w:delText>
        </w:r>
      </w:del>
      <w:r w:rsidR="00625690" w:rsidRPr="007C2CD5">
        <w:rPr>
          <w:highlight w:val="green"/>
          <w:shd w:val="pct15" w:color="auto" w:fill="FFFFFF"/>
        </w:rPr>
        <w:t>s:</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Bahrain</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Hong Kong</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India</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Indonesia</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Malaysia</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Mexico</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Philippines</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Poland</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Singapore</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South Korea</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Taiwan</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Thailand</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United Arab Emirates</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United Kingdom</w:t>
      </w:r>
    </w:p>
    <w:p w:rsidR="00625690" w:rsidRPr="007C2CD5" w:rsidRDefault="00625690" w:rsidP="00625690">
      <w:pPr>
        <w:pStyle w:val="CitiBody"/>
        <w:numPr>
          <w:ilvl w:val="0"/>
          <w:numId w:val="3"/>
        </w:numPr>
        <w:rPr>
          <w:highlight w:val="green"/>
          <w:shd w:val="pct15" w:color="auto" w:fill="FFFFFF"/>
        </w:rPr>
      </w:pPr>
      <w:r w:rsidRPr="007C2CD5">
        <w:rPr>
          <w:highlight w:val="green"/>
          <w:shd w:val="pct15" w:color="auto" w:fill="FFFFFF"/>
        </w:rPr>
        <w:t>United States</w:t>
      </w:r>
    </w:p>
    <w:p w:rsidR="00625690" w:rsidRDefault="00625690" w:rsidP="00625690">
      <w:pPr>
        <w:pStyle w:val="CitiBody"/>
        <w:numPr>
          <w:ilvl w:val="0"/>
          <w:numId w:val="3"/>
        </w:numPr>
        <w:rPr>
          <w:highlight w:val="green"/>
          <w:shd w:val="pct15" w:color="auto" w:fill="FFFFFF"/>
        </w:rPr>
      </w:pPr>
      <w:r w:rsidRPr="007C2CD5">
        <w:rPr>
          <w:highlight w:val="green"/>
          <w:shd w:val="pct15" w:color="auto" w:fill="FFFFFF"/>
        </w:rPr>
        <w:t xml:space="preserve">Vietnam   </w:t>
      </w:r>
    </w:p>
    <w:p w:rsidR="00370172" w:rsidRPr="007C2CD5" w:rsidRDefault="00370172" w:rsidP="008D3810">
      <w:pPr>
        <w:pStyle w:val="CitiBody"/>
        <w:ind w:left="1440"/>
        <w:rPr>
          <w:highlight w:val="green"/>
          <w:shd w:val="pct15" w:color="auto" w:fill="FFFFFF"/>
        </w:rPr>
      </w:pPr>
    </w:p>
    <w:p w:rsidR="00370172" w:rsidRPr="008D3810" w:rsidRDefault="00370172" w:rsidP="008D3810">
      <w:pPr>
        <w:pStyle w:val="ListParagraph"/>
        <w:rPr>
          <w:b/>
          <w:shd w:val="pct15" w:color="auto" w:fill="FFFFFF"/>
        </w:rPr>
      </w:pPr>
      <w:r w:rsidRPr="008D3810">
        <w:rPr>
          <w:rFonts w:hint="eastAsia"/>
          <w:b/>
          <w:highlight w:val="yellow"/>
          <w:shd w:val="pct15" w:color="auto" w:fill="FFFFFF"/>
        </w:rPr>
        <w:t>花旗银行全球速汇通</w:t>
      </w:r>
      <w:r w:rsidR="00584ABC">
        <w:rPr>
          <w:rFonts w:hint="eastAsia"/>
          <w:b/>
          <w:highlight w:val="yellow"/>
          <w:shd w:val="pct15" w:color="auto" w:fill="FFFFFF"/>
        </w:rPr>
        <w:t>服务</w:t>
      </w:r>
      <w:r w:rsidR="00D34682">
        <w:rPr>
          <w:rFonts w:hint="eastAsia"/>
          <w:b/>
          <w:highlight w:val="yellow"/>
          <w:shd w:val="pct15" w:color="auto" w:fill="FFFFFF"/>
        </w:rPr>
        <w:t>目前</w:t>
      </w:r>
      <w:r w:rsidR="00550A3E">
        <w:rPr>
          <w:rFonts w:hint="eastAsia"/>
          <w:b/>
          <w:highlight w:val="yellow"/>
          <w:shd w:val="pct15" w:color="auto" w:fill="FFFFFF"/>
        </w:rPr>
        <w:t>仍</w:t>
      </w:r>
      <w:r w:rsidRPr="008D3810">
        <w:rPr>
          <w:rFonts w:hint="eastAsia"/>
          <w:b/>
          <w:highlight w:val="yellow"/>
          <w:shd w:val="pct15" w:color="auto" w:fill="FFFFFF"/>
        </w:rPr>
        <w:t>可在</w:t>
      </w:r>
      <w:r w:rsidRPr="008D3810">
        <w:rPr>
          <w:rFonts w:hint="eastAsia"/>
          <w:b/>
          <w:highlight w:val="yellow"/>
          <w:shd w:val="pct15" w:color="auto" w:fill="FFFFFF"/>
        </w:rPr>
        <w:t xml:space="preserve"> 17 </w:t>
      </w:r>
      <w:r w:rsidRPr="008D3810">
        <w:rPr>
          <w:rFonts w:hint="eastAsia"/>
          <w:b/>
          <w:highlight w:val="yellow"/>
          <w:shd w:val="pct15" w:color="auto" w:fill="FFFFFF"/>
        </w:rPr>
        <w:t>个国家</w:t>
      </w:r>
      <w:r w:rsidRPr="008D3810">
        <w:rPr>
          <w:rFonts w:hint="eastAsia"/>
          <w:b/>
          <w:highlight w:val="yellow"/>
          <w:shd w:val="pct15" w:color="auto" w:fill="FFFFFF"/>
        </w:rPr>
        <w:t>/</w:t>
      </w:r>
      <w:r w:rsidRPr="008D3810">
        <w:rPr>
          <w:rFonts w:hint="eastAsia"/>
          <w:b/>
          <w:highlight w:val="yellow"/>
          <w:shd w:val="pct15" w:color="auto" w:fill="FFFFFF"/>
        </w:rPr>
        <w:t>地区使用</w:t>
      </w:r>
    </w:p>
    <w:p w:rsidR="00625690" w:rsidRDefault="00D875FC" w:rsidP="00370172">
      <w:pPr>
        <w:pStyle w:val="ListParagraph"/>
        <w:rPr>
          <w:shd w:val="pct15" w:color="auto" w:fill="FFFFFF"/>
        </w:rPr>
      </w:pPr>
      <w:r>
        <w:rPr>
          <w:rFonts w:hint="eastAsia"/>
          <w:highlight w:val="yellow"/>
          <w:shd w:val="pct15" w:color="auto" w:fill="FFFFFF"/>
        </w:rPr>
        <w:t>包括中国在内，</w:t>
      </w:r>
      <w:r w:rsidR="00370172" w:rsidRPr="008D3810">
        <w:rPr>
          <w:rFonts w:hint="eastAsia"/>
          <w:highlight w:val="yellow"/>
          <w:shd w:val="pct15" w:color="auto" w:fill="FFFFFF"/>
        </w:rPr>
        <w:t>花旗银行</w:t>
      </w:r>
      <w:r w:rsidR="00370172">
        <w:rPr>
          <w:rFonts w:hint="eastAsia"/>
          <w:highlight w:val="yellow"/>
          <w:shd w:val="pct15" w:color="auto" w:fill="FFFFFF"/>
        </w:rPr>
        <w:t>全球速汇通</w:t>
      </w:r>
      <w:r w:rsidR="00584ABC">
        <w:rPr>
          <w:rFonts w:hint="eastAsia"/>
          <w:highlight w:val="yellow"/>
          <w:shd w:val="pct15" w:color="auto" w:fill="FFFFFF"/>
        </w:rPr>
        <w:t>服务</w:t>
      </w:r>
      <w:r w:rsidR="00370172" w:rsidRPr="008D3810">
        <w:rPr>
          <w:rFonts w:hint="eastAsia"/>
          <w:highlight w:val="yellow"/>
          <w:shd w:val="pct15" w:color="auto" w:fill="FFFFFF"/>
        </w:rPr>
        <w:t>仍可用于以下国家</w:t>
      </w:r>
      <w:r w:rsidR="00370172" w:rsidRPr="008D3810">
        <w:rPr>
          <w:rFonts w:hint="eastAsia"/>
          <w:highlight w:val="yellow"/>
          <w:shd w:val="pct15" w:color="auto" w:fill="FFFFFF"/>
        </w:rPr>
        <w:t>/</w:t>
      </w:r>
      <w:r w:rsidR="00370172" w:rsidRPr="008D3810">
        <w:rPr>
          <w:rFonts w:hint="eastAsia"/>
          <w:highlight w:val="yellow"/>
          <w:shd w:val="pct15" w:color="auto" w:fill="FFFFFF"/>
        </w:rPr>
        <w:t>地区的花旗银行账户：</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•巴林</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w:t>
      </w:r>
      <w:r w:rsidR="00D34682">
        <w:rPr>
          <w:rFonts w:hint="eastAsia"/>
          <w:highlight w:val="yellow"/>
          <w:shd w:val="pct15" w:color="auto" w:fill="FFFFFF"/>
        </w:rPr>
        <w:t>中国</w:t>
      </w:r>
      <w:r w:rsidRPr="008D3810">
        <w:rPr>
          <w:rFonts w:hint="eastAsia"/>
          <w:highlight w:val="yellow"/>
          <w:shd w:val="pct15" w:color="auto" w:fill="FFFFFF"/>
        </w:rPr>
        <w:t>香港</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•印度</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•印度尼西亚</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•马来西亚</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•墨西哥</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•菲律宾</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•波兰</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•新加坡</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w:t>
      </w:r>
      <w:r w:rsidRPr="008D3810">
        <w:rPr>
          <w:rFonts w:hint="eastAsia"/>
          <w:highlight w:val="yellow"/>
          <w:shd w:val="pct15" w:color="auto" w:fill="FFFFFF"/>
        </w:rPr>
        <w:t xml:space="preserve"> </w:t>
      </w:r>
      <w:r w:rsidRPr="008D3810">
        <w:rPr>
          <w:rFonts w:hint="eastAsia"/>
          <w:highlight w:val="yellow"/>
          <w:shd w:val="pct15" w:color="auto" w:fill="FFFFFF"/>
        </w:rPr>
        <w:t>韩国</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w:t>
      </w:r>
      <w:r w:rsidR="00D34682">
        <w:rPr>
          <w:rFonts w:hint="eastAsia"/>
          <w:highlight w:val="yellow"/>
          <w:shd w:val="pct15" w:color="auto" w:fill="FFFFFF"/>
        </w:rPr>
        <w:t>中国</w:t>
      </w:r>
      <w:r w:rsidRPr="008D3810">
        <w:rPr>
          <w:rFonts w:hint="eastAsia"/>
          <w:highlight w:val="yellow"/>
          <w:shd w:val="pct15" w:color="auto" w:fill="FFFFFF"/>
        </w:rPr>
        <w:t>台湾</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•泰国</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•阿拉伯联合酋长国</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•英国</w:t>
      </w:r>
    </w:p>
    <w:p w:rsidR="00370172" w:rsidRPr="008D3810" w:rsidRDefault="00370172" w:rsidP="00370172">
      <w:pPr>
        <w:pStyle w:val="ListParagraph"/>
        <w:rPr>
          <w:highlight w:val="yellow"/>
          <w:shd w:val="pct15" w:color="auto" w:fill="FFFFFF"/>
        </w:rPr>
      </w:pPr>
      <w:r w:rsidRPr="008D3810">
        <w:rPr>
          <w:rFonts w:hint="eastAsia"/>
          <w:highlight w:val="yellow"/>
          <w:shd w:val="pct15" w:color="auto" w:fill="FFFFFF"/>
        </w:rPr>
        <w:t>•美国</w:t>
      </w:r>
    </w:p>
    <w:p w:rsidR="00625690" w:rsidRDefault="00370172" w:rsidP="008D3810">
      <w:pPr>
        <w:pStyle w:val="ListParagraph"/>
        <w:jc w:val="both"/>
        <w:rPr>
          <w:shd w:val="pct15" w:color="auto" w:fill="FFFFFF"/>
        </w:rPr>
      </w:pPr>
      <w:r w:rsidRPr="008D3810">
        <w:rPr>
          <w:rFonts w:hint="eastAsia"/>
          <w:highlight w:val="yellow"/>
          <w:shd w:val="pct15" w:color="auto" w:fill="FFFFFF"/>
        </w:rPr>
        <w:t>•越南</w:t>
      </w:r>
    </w:p>
    <w:p w:rsidR="00370172" w:rsidRDefault="00370172" w:rsidP="008D3810">
      <w:pPr>
        <w:pStyle w:val="ListParagraph"/>
        <w:jc w:val="both"/>
        <w:rPr>
          <w:shd w:val="pct15" w:color="auto" w:fill="FFFFFF"/>
        </w:rPr>
      </w:pPr>
    </w:p>
    <w:p w:rsidR="00534BA7" w:rsidRDefault="00534BA7" w:rsidP="0082534A">
      <w:pPr>
        <w:pStyle w:val="ListParagraph"/>
        <w:rPr>
          <w:shd w:val="pct15" w:color="auto" w:fill="FFFFFF"/>
        </w:rPr>
      </w:pPr>
      <w:r w:rsidRPr="004841D1">
        <w:rPr>
          <w:rFonts w:hint="eastAsia"/>
          <w:color w:val="FF0000"/>
          <w:shd w:val="pct15" w:color="auto" w:fill="FFFFFF"/>
        </w:rPr>
        <w:t>Frequently</w:t>
      </w:r>
      <w:r w:rsidRPr="004841D1">
        <w:rPr>
          <w:color w:val="FF0000"/>
          <w:shd w:val="pct15" w:color="auto" w:fill="FFFFFF"/>
        </w:rPr>
        <w:t xml:space="preserve"> </w:t>
      </w:r>
      <w:r w:rsidRPr="004841D1">
        <w:rPr>
          <w:rFonts w:hint="eastAsia"/>
          <w:color w:val="FF0000"/>
          <w:shd w:val="pct15" w:color="auto" w:fill="FFFFFF"/>
        </w:rPr>
        <w:t>Asked</w:t>
      </w:r>
      <w:r w:rsidRPr="004841D1">
        <w:rPr>
          <w:color w:val="FF0000"/>
          <w:shd w:val="pct15" w:color="auto" w:fill="FFFFFF"/>
        </w:rPr>
        <w:t xml:space="preserve"> </w:t>
      </w:r>
      <w:r w:rsidRPr="004841D1">
        <w:rPr>
          <w:rFonts w:hint="eastAsia"/>
          <w:color w:val="FF0000"/>
          <w:shd w:val="pct15" w:color="auto" w:fill="FFFFFF"/>
        </w:rPr>
        <w:t>Questions</w:t>
      </w:r>
      <w:r w:rsidR="007C08FF" w:rsidRPr="004841D1">
        <w:rPr>
          <w:color w:val="FF0000"/>
          <w:shd w:val="pct15" w:color="auto" w:fill="FFFFFF"/>
        </w:rPr>
        <w:t xml:space="preserve"> </w:t>
      </w:r>
    </w:p>
    <w:p w:rsidR="005573C2" w:rsidRDefault="005573C2" w:rsidP="0082534A">
      <w:pPr>
        <w:pStyle w:val="ListParagraph"/>
        <w:rPr>
          <w:shd w:val="pct15" w:color="auto" w:fill="FFFFFF"/>
        </w:rPr>
      </w:pPr>
    </w:p>
    <w:p w:rsidR="005573C2" w:rsidRDefault="005573C2" w:rsidP="0082534A">
      <w:pPr>
        <w:pStyle w:val="ListParagraph"/>
        <w:rPr>
          <w:shd w:val="pct15" w:color="auto" w:fill="FFFFFF"/>
        </w:rPr>
      </w:pPr>
      <w:r w:rsidRPr="008D3810">
        <w:rPr>
          <w:rFonts w:hint="eastAsia"/>
          <w:highlight w:val="yellow"/>
          <w:shd w:val="pct15" w:color="auto" w:fill="FFFFFF"/>
        </w:rPr>
        <w:t>常见问题</w:t>
      </w:r>
    </w:p>
    <w:p w:rsidR="00534BA7" w:rsidRPr="00710D41" w:rsidRDefault="00534BA7" w:rsidP="00534BA7">
      <w:pPr>
        <w:pStyle w:val="CitiBody"/>
        <w:ind w:left="720"/>
        <w:rPr>
          <w:b/>
          <w:bCs/>
        </w:rPr>
      </w:pPr>
      <w:r w:rsidRPr="00710D41">
        <w:rPr>
          <w:b/>
          <w:bCs/>
        </w:rPr>
        <w:t>How do I transfer money overseas using SWIFT?</w:t>
      </w:r>
    </w:p>
    <w:p w:rsidR="00534BA7" w:rsidRDefault="00534BA7" w:rsidP="00534BA7">
      <w:pPr>
        <w:pStyle w:val="CitiBody"/>
        <w:ind w:left="720"/>
      </w:pPr>
      <w:r w:rsidRPr="008D3810">
        <w:rPr>
          <w:color w:val="000000" w:themeColor="text1"/>
        </w:rPr>
        <w:t xml:space="preserve">Pre </w:t>
      </w:r>
      <w:r w:rsidR="00376E5B">
        <w:rPr>
          <w:color w:val="000000" w:themeColor="text1"/>
        </w:rPr>
        <w:t>24 April</w:t>
      </w:r>
      <w:r w:rsidRPr="008D3810">
        <w:rPr>
          <w:color w:val="000000" w:themeColor="text1"/>
        </w:rPr>
        <w:t xml:space="preserve"> 2022, you will need to set up a payee through the ‘Another Overseas Bank Account’ route (highlighted below)</w:t>
      </w:r>
      <w:r w:rsidR="00F808FF">
        <w:rPr>
          <w:color w:val="000000" w:themeColor="text1"/>
        </w:rPr>
        <w:t xml:space="preserve"> on Citibank Online</w:t>
      </w:r>
      <w:r w:rsidRPr="008D3810">
        <w:rPr>
          <w:color w:val="000000" w:themeColor="text1"/>
        </w:rPr>
        <w:t xml:space="preserve">. </w:t>
      </w:r>
      <w:r w:rsidRPr="00710D41">
        <w:t xml:space="preserve">This will require you to enter in the payee’s details, including address and bank account details. Bank account details can include a </w:t>
      </w:r>
      <w:r>
        <w:t>SWIFT</w:t>
      </w:r>
      <w:r w:rsidRPr="00710D41">
        <w:t xml:space="preserve"> code, International Bank Account Number (IBAN) or another country specific code. If you are unsure, please check with the payee who will be able to confirm with their bank what routing code to use.</w:t>
      </w:r>
      <w:r w:rsidR="008A0ED3">
        <w:t xml:space="preserve"> Please also note currently the daily limit for SWIFT transfer through Citi Online is USD 20,000 or equivalent foreign currencies.</w:t>
      </w:r>
      <w:r>
        <w:br/>
      </w:r>
    </w:p>
    <w:p w:rsidR="005573C2" w:rsidRPr="008D3810" w:rsidRDefault="005573C2" w:rsidP="005573C2">
      <w:pPr>
        <w:pStyle w:val="CitiBody"/>
        <w:ind w:left="720"/>
        <w:rPr>
          <w:b/>
          <w:lang w:eastAsia="zh-CN"/>
        </w:rPr>
      </w:pPr>
      <w:r w:rsidRPr="008D3810">
        <w:rPr>
          <w:rFonts w:ascii="微软雅黑" w:eastAsia="微软雅黑" w:hAnsi="微软雅黑" w:cs="微软雅黑" w:hint="eastAsia"/>
          <w:b/>
          <w:highlight w:val="yellow"/>
          <w:lang w:eastAsia="zh-CN"/>
        </w:rPr>
        <w:t>如何使用</w:t>
      </w:r>
      <w:r w:rsidRPr="008D3810">
        <w:rPr>
          <w:rFonts w:hint="eastAsia"/>
          <w:b/>
          <w:highlight w:val="yellow"/>
          <w:lang w:eastAsia="zh-CN"/>
        </w:rPr>
        <w:t xml:space="preserve"> SWIFT </w:t>
      </w:r>
      <w:r w:rsidRPr="008D3810">
        <w:rPr>
          <w:rFonts w:ascii="微软雅黑" w:eastAsia="微软雅黑" w:hAnsi="微软雅黑" w:cs="微软雅黑" w:hint="eastAsia"/>
          <w:b/>
          <w:highlight w:val="yellow"/>
          <w:lang w:eastAsia="zh-CN"/>
        </w:rPr>
        <w:t>进行跨境汇款？</w:t>
      </w:r>
    </w:p>
    <w:p w:rsidR="00534BA7" w:rsidRDefault="005573C2" w:rsidP="005573C2">
      <w:pPr>
        <w:pStyle w:val="CitiBody"/>
        <w:ind w:left="720"/>
        <w:rPr>
          <w:lang w:eastAsia="zh-CN"/>
        </w:rPr>
      </w:pPr>
      <w:r w:rsidRPr="008D3810">
        <w:rPr>
          <w:rFonts w:hint="eastAsia"/>
          <w:highlight w:val="yellow"/>
          <w:lang w:eastAsia="zh-CN"/>
        </w:rPr>
        <w:t xml:space="preserve">2022 </w:t>
      </w:r>
      <w:r w:rsidRPr="008D3810">
        <w:rPr>
          <w:rFonts w:ascii="微软雅黑" w:eastAsia="微软雅黑" w:hAnsi="微软雅黑" w:cs="微软雅黑" w:hint="eastAsia"/>
          <w:highlight w:val="yellow"/>
          <w:lang w:eastAsia="zh-CN"/>
        </w:rPr>
        <w:t>年</w:t>
      </w:r>
      <w:r w:rsidRPr="008D3810">
        <w:rPr>
          <w:rFonts w:hint="eastAsia"/>
          <w:highlight w:val="yellow"/>
          <w:lang w:eastAsia="zh-CN"/>
        </w:rPr>
        <w:t xml:space="preserve"> </w:t>
      </w:r>
      <w:r w:rsidR="00376E5B">
        <w:rPr>
          <w:rFonts w:hint="eastAsia"/>
          <w:highlight w:val="yellow"/>
          <w:lang w:eastAsia="zh-CN"/>
        </w:rPr>
        <w:t>4</w:t>
      </w:r>
      <w:r w:rsidR="00376E5B">
        <w:rPr>
          <w:rFonts w:ascii="微软雅黑" w:eastAsia="微软雅黑" w:hAnsi="微软雅黑" w:cs="微软雅黑" w:hint="eastAsia"/>
          <w:highlight w:val="yellow"/>
          <w:lang w:eastAsia="zh-CN"/>
        </w:rPr>
        <w:t>月</w:t>
      </w:r>
      <w:r w:rsidR="00376E5B">
        <w:rPr>
          <w:rFonts w:hint="eastAsia"/>
          <w:highlight w:val="yellow"/>
          <w:lang w:eastAsia="zh-CN"/>
        </w:rPr>
        <w:t>24</w:t>
      </w:r>
      <w:r w:rsidR="00376E5B">
        <w:rPr>
          <w:rFonts w:ascii="微软雅黑" w:eastAsia="微软雅黑" w:hAnsi="微软雅黑" w:cs="微软雅黑" w:hint="eastAsia"/>
          <w:highlight w:val="yellow"/>
          <w:lang w:eastAsia="zh-CN"/>
        </w:rPr>
        <w:t>日</w:t>
      </w:r>
      <w:r w:rsidRPr="008D3810">
        <w:rPr>
          <w:rFonts w:ascii="微软雅黑" w:eastAsia="微软雅黑" w:hAnsi="微软雅黑" w:cs="微软雅黑" w:hint="eastAsia"/>
          <w:highlight w:val="yellow"/>
          <w:lang w:eastAsia="zh-CN"/>
        </w:rPr>
        <w:t>之前，您需要</w:t>
      </w:r>
      <w:r w:rsidR="00F808FF" w:rsidRPr="00024FF9">
        <w:rPr>
          <w:rFonts w:eastAsia="微软雅黑" w:hint="eastAsia"/>
          <w:highlight w:val="yellow"/>
          <w:lang w:eastAsia="zh-CN"/>
        </w:rPr>
        <w:t>在花旗网上银行</w:t>
      </w:r>
      <w:r w:rsidRPr="008D3810">
        <w:rPr>
          <w:rFonts w:ascii="微软雅黑" w:eastAsia="微软雅黑" w:hAnsi="微软雅黑" w:cs="微软雅黑" w:hint="eastAsia"/>
          <w:highlight w:val="yellow"/>
          <w:lang w:eastAsia="zh-CN"/>
        </w:rPr>
        <w:t>通过</w:t>
      </w:r>
      <w:r w:rsidR="008D3810" w:rsidRPr="008D3810">
        <w:rPr>
          <w:rFonts w:ascii="微软雅黑" w:eastAsia="微软雅黑" w:hAnsi="微软雅黑" w:cs="微软雅黑" w:hint="eastAsia"/>
          <w:highlight w:val="yellow"/>
          <w:lang w:eastAsia="zh-CN"/>
        </w:rPr>
        <w:t>“其他海外收款人外币账户”</w:t>
      </w:r>
      <w:r w:rsidRPr="008D3810">
        <w:rPr>
          <w:rFonts w:ascii="微软雅黑" w:eastAsia="微软雅黑" w:hAnsi="微软雅黑" w:cs="微软雅黑" w:hint="eastAsia"/>
          <w:highlight w:val="yellow"/>
          <w:lang w:eastAsia="zh-CN"/>
        </w:rPr>
        <w:t>（如下所示）设置收款人</w:t>
      </w:r>
      <w:del w:id="101" w:author="Xu, Niki [GCB]" w:date="2022-02-28T14:15:00Z">
        <w:r w:rsidRPr="008D3810" w:rsidDel="006479AD">
          <w:rPr>
            <w:rFonts w:ascii="微软雅黑" w:eastAsia="微软雅黑" w:hAnsi="微软雅黑" w:cs="微软雅黑" w:hint="eastAsia"/>
            <w:highlight w:val="yellow"/>
            <w:lang w:eastAsia="zh-CN"/>
          </w:rPr>
          <w:delText>。这将要求您输入收款人的</w:delText>
        </w:r>
      </w:del>
      <w:ins w:id="102" w:author="Xu, Niki [GCB]" w:date="2022-02-28T14:15:00Z">
        <w:r w:rsidR="006479AD">
          <w:rPr>
            <w:rFonts w:ascii="微软雅黑" w:eastAsia="微软雅黑" w:hAnsi="微软雅黑" w:cs="微软雅黑" w:hint="eastAsia"/>
            <w:highlight w:val="yellow"/>
            <w:lang w:eastAsia="zh-CN"/>
          </w:rPr>
          <w:t>，</w:t>
        </w:r>
      </w:ins>
      <w:r w:rsidRPr="008D3810">
        <w:rPr>
          <w:rFonts w:ascii="微软雅黑" w:eastAsia="微软雅黑" w:hAnsi="微软雅黑" w:cs="微软雅黑" w:hint="eastAsia"/>
          <w:highlight w:val="yellow"/>
          <w:lang w:eastAsia="zh-CN"/>
        </w:rPr>
        <w:t>详细信息</w:t>
      </w:r>
      <w:del w:id="103" w:author="Xu, Niki [GCB]" w:date="2022-02-28T14:15:00Z">
        <w:r w:rsidRPr="008D3810" w:rsidDel="006479AD">
          <w:rPr>
            <w:rFonts w:ascii="微软雅黑" w:eastAsia="微软雅黑" w:hAnsi="微软雅黑" w:cs="微软雅黑" w:hint="eastAsia"/>
            <w:highlight w:val="yellow"/>
            <w:lang w:eastAsia="zh-CN"/>
          </w:rPr>
          <w:delText>，</w:delText>
        </w:r>
      </w:del>
      <w:r w:rsidRPr="008D3810">
        <w:rPr>
          <w:rFonts w:ascii="微软雅黑" w:eastAsia="微软雅黑" w:hAnsi="微软雅黑" w:cs="微软雅黑" w:hint="eastAsia"/>
          <w:highlight w:val="yellow"/>
          <w:lang w:eastAsia="zh-CN"/>
        </w:rPr>
        <w:t>包括地址和银行账户详细信息。</w:t>
      </w:r>
      <w:ins w:id="104" w:author="Xu, Niki [GCB]" w:date="2022-02-28T14:15:00Z">
        <w:r w:rsidR="006479AD">
          <w:rPr>
            <w:rFonts w:ascii="微软雅黑" w:eastAsia="微软雅黑" w:hAnsi="微软雅黑" w:cs="微软雅黑" w:hint="eastAsia"/>
            <w:highlight w:val="yellow"/>
            <w:lang w:eastAsia="zh-CN"/>
          </w:rPr>
          <w:t>其中，</w:t>
        </w:r>
      </w:ins>
      <w:r w:rsidRPr="008D3810">
        <w:rPr>
          <w:rFonts w:ascii="微软雅黑" w:eastAsia="微软雅黑" w:hAnsi="微软雅黑" w:cs="微软雅黑" w:hint="eastAsia"/>
          <w:highlight w:val="yellow"/>
          <w:lang w:eastAsia="zh-CN"/>
        </w:rPr>
        <w:t>银行账户详细信息包括</w:t>
      </w:r>
      <w:r w:rsidRPr="008D3810">
        <w:rPr>
          <w:rFonts w:hint="eastAsia"/>
          <w:highlight w:val="yellow"/>
          <w:lang w:eastAsia="zh-CN"/>
        </w:rPr>
        <w:t xml:space="preserve"> </w:t>
      </w:r>
      <w:r w:rsidR="008D3810" w:rsidRPr="008D3810">
        <w:rPr>
          <w:rFonts w:ascii="微软雅黑" w:eastAsia="微软雅黑" w:hAnsi="微软雅黑" w:cs="微软雅黑" w:hint="eastAsia"/>
          <w:highlight w:val="yellow"/>
          <w:lang w:eastAsia="zh-CN"/>
        </w:rPr>
        <w:t>银行名称、收款国家、地区</w:t>
      </w:r>
      <w:r w:rsidR="008D3810">
        <w:rPr>
          <w:rFonts w:asciiTheme="minorEastAsia" w:eastAsiaTheme="minorEastAsia" w:hint="eastAsia"/>
          <w:highlight w:val="yellow"/>
          <w:lang w:eastAsia="zh-CN"/>
        </w:rPr>
        <w:t>、</w:t>
      </w:r>
      <w:r w:rsidRPr="008D3810">
        <w:rPr>
          <w:rFonts w:hint="eastAsia"/>
          <w:highlight w:val="yellow"/>
          <w:lang w:eastAsia="zh-CN"/>
        </w:rPr>
        <w:t xml:space="preserve">SWIFT </w:t>
      </w:r>
      <w:r w:rsidR="008D3810">
        <w:rPr>
          <w:rFonts w:ascii="微软雅黑" w:eastAsia="微软雅黑" w:hAnsi="微软雅黑" w:cs="微软雅黑" w:hint="eastAsia"/>
          <w:highlight w:val="yellow"/>
          <w:lang w:eastAsia="zh-CN"/>
        </w:rPr>
        <w:t>代码</w:t>
      </w:r>
      <w:r w:rsidRPr="008D3810">
        <w:rPr>
          <w:rFonts w:ascii="微软雅黑" w:eastAsia="微软雅黑" w:hAnsi="微软雅黑" w:cs="微软雅黑" w:hint="eastAsia"/>
          <w:highlight w:val="yellow"/>
          <w:lang w:eastAsia="zh-CN"/>
        </w:rPr>
        <w:t>。如果您不确定</w:t>
      </w:r>
      <w:r w:rsidR="00FA1C79">
        <w:rPr>
          <w:rFonts w:ascii="微软雅黑" w:eastAsia="微软雅黑" w:hAnsi="微软雅黑" w:cs="微软雅黑" w:hint="eastAsia"/>
          <w:highlight w:val="yellow"/>
          <w:lang w:eastAsia="zh-CN"/>
        </w:rPr>
        <w:t>以上信息</w:t>
      </w:r>
      <w:r w:rsidRPr="008D3810">
        <w:rPr>
          <w:rFonts w:ascii="微软雅黑" w:eastAsia="微软雅黑" w:hAnsi="微软雅黑" w:cs="微软雅黑" w:hint="eastAsia"/>
          <w:highlight w:val="yellow"/>
          <w:lang w:eastAsia="zh-CN"/>
        </w:rPr>
        <w:t>，请联系收款人核实确认。</w:t>
      </w:r>
      <w:r w:rsidR="00FA1C79" w:rsidRPr="00FA1C79">
        <w:rPr>
          <w:rFonts w:ascii="微软雅黑" w:eastAsia="微软雅黑" w:hAnsi="微软雅黑" w:cs="微软雅黑" w:hint="eastAsia"/>
          <w:highlight w:val="yellow"/>
          <w:lang w:eastAsia="zh-CN"/>
        </w:rPr>
        <w:t>请注意，使用 SWIFT</w:t>
      </w:r>
      <w:r w:rsidR="00FA1C79">
        <w:rPr>
          <w:rFonts w:ascii="微软雅黑" w:eastAsia="微软雅黑" w:hAnsi="微软雅黑" w:cs="微软雅黑" w:hint="eastAsia"/>
          <w:highlight w:val="yellow"/>
          <w:lang w:eastAsia="zh-CN"/>
        </w:rPr>
        <w:t>转账</w:t>
      </w:r>
      <w:r w:rsidR="00FA1C79" w:rsidRPr="00FA1C79">
        <w:rPr>
          <w:rFonts w:ascii="微软雅黑" w:eastAsia="微软雅黑" w:hAnsi="微软雅黑" w:cs="微软雅黑" w:hint="eastAsia"/>
          <w:highlight w:val="yellow"/>
          <w:lang w:eastAsia="zh-CN"/>
        </w:rPr>
        <w:t>每日交易限额为 20,000 美元或等值</w:t>
      </w:r>
      <w:r w:rsidR="008E420C">
        <w:rPr>
          <w:rFonts w:ascii="微软雅黑" w:eastAsia="微软雅黑" w:hAnsi="微软雅黑" w:cs="微软雅黑" w:hint="eastAsia"/>
          <w:highlight w:val="yellow"/>
          <w:lang w:eastAsia="zh-CN"/>
        </w:rPr>
        <w:t>外币</w:t>
      </w:r>
      <w:r w:rsidR="00FA1C79">
        <w:rPr>
          <w:rFonts w:ascii="微软雅黑" w:eastAsia="微软雅黑" w:hAnsi="微软雅黑" w:cs="微软雅黑" w:hint="eastAsia"/>
          <w:highlight w:val="yellow"/>
          <w:lang w:eastAsia="zh-CN"/>
        </w:rPr>
        <w:t>。</w:t>
      </w:r>
    </w:p>
    <w:p w:rsidR="00534BA7" w:rsidRDefault="00534BA7" w:rsidP="00534BA7">
      <w:pPr>
        <w:pStyle w:val="CitiBody"/>
        <w:ind w:left="720"/>
        <w:rPr>
          <w:lang w:eastAsia="zh-CN"/>
        </w:rPr>
      </w:pPr>
    </w:p>
    <w:p w:rsidR="00534BA7" w:rsidRDefault="00534BA7" w:rsidP="00534BA7">
      <w:pPr>
        <w:pStyle w:val="CitiBody"/>
        <w:ind w:left="720"/>
        <w:rPr>
          <w:lang w:eastAsia="zh-CN"/>
        </w:rPr>
      </w:pPr>
    </w:p>
    <w:p w:rsidR="00534BA7" w:rsidRPr="00710D41" w:rsidRDefault="00534BA7" w:rsidP="00534BA7">
      <w:pPr>
        <w:pStyle w:val="CitiBody"/>
        <w:ind w:left="720"/>
        <w:rPr>
          <w:lang w:val="en-SG"/>
        </w:rPr>
      </w:pPr>
      <w:r w:rsidRPr="00710D41">
        <w:rPr>
          <w:b/>
          <w:bCs/>
        </w:rPr>
        <w:t>Will my existing CGT payee details in Citi Mobile</w:t>
      </w:r>
      <w:r w:rsidRPr="00967193">
        <w:rPr>
          <w:b/>
          <w:bCs/>
          <w:vertAlign w:val="superscript"/>
        </w:rPr>
        <w:t>®</w:t>
      </w:r>
      <w:r w:rsidRPr="00710D41">
        <w:rPr>
          <w:b/>
          <w:bCs/>
        </w:rPr>
        <w:t xml:space="preserve"> App and Citibank Online be removed from </w:t>
      </w:r>
      <w:r w:rsidR="00376E5B">
        <w:rPr>
          <w:b/>
          <w:bCs/>
        </w:rPr>
        <w:t>24 April</w:t>
      </w:r>
      <w:r w:rsidRPr="00710D41">
        <w:rPr>
          <w:b/>
          <w:bCs/>
        </w:rPr>
        <w:t xml:space="preserve"> 2022 onwards?</w:t>
      </w:r>
    </w:p>
    <w:p w:rsidR="00534BA7" w:rsidRDefault="00534BA7" w:rsidP="00534BA7">
      <w:pPr>
        <w:pStyle w:val="CitiBody"/>
        <w:ind w:left="720"/>
      </w:pPr>
      <w:r w:rsidRPr="00AE3040">
        <w:t xml:space="preserve">Existing </w:t>
      </w:r>
      <w:r w:rsidR="001A1B0A">
        <w:t xml:space="preserve">Australian </w:t>
      </w:r>
      <w:r w:rsidRPr="00AE3040">
        <w:t xml:space="preserve">CGT payee details will be </w:t>
      </w:r>
      <w:r>
        <w:t>removed</w:t>
      </w:r>
      <w:r w:rsidRPr="00AE3040">
        <w:t xml:space="preserve"> in </w:t>
      </w:r>
      <w:r w:rsidRPr="003F19D6">
        <w:t>Citi Mobile</w:t>
      </w:r>
      <w:r w:rsidRPr="003F19D6">
        <w:rPr>
          <w:vertAlign w:val="superscript"/>
        </w:rPr>
        <w:t>®</w:t>
      </w:r>
      <w:r w:rsidRPr="003F19D6">
        <w:t xml:space="preserve"> App </w:t>
      </w:r>
      <w:r>
        <w:t>and</w:t>
      </w:r>
      <w:r w:rsidRPr="003F19D6">
        <w:t xml:space="preserve"> Citibank Online</w:t>
      </w:r>
      <w:r w:rsidRPr="00AE3040">
        <w:t xml:space="preserve"> from </w:t>
      </w:r>
      <w:r w:rsidR="00376E5B">
        <w:t>24 April</w:t>
      </w:r>
      <w:r w:rsidRPr="00AE3040">
        <w:t xml:space="preserve"> 2022 onwards. Before then, please be reminded to use the account details you previously used to create CGT payees to create your payees for SWIFT transfer in </w:t>
      </w:r>
      <w:r w:rsidRPr="003F19D6">
        <w:t>Citibank Online</w:t>
      </w:r>
      <w:r w:rsidRPr="00AE3040">
        <w:t>, together with the corresponding SWIFT code below:</w:t>
      </w:r>
    </w:p>
    <w:p w:rsidR="00B9646F" w:rsidRDefault="00B9646F" w:rsidP="008D3810">
      <w:pPr>
        <w:pStyle w:val="CitiBody"/>
        <w:ind w:left="720"/>
        <w:rPr>
          <w:rFonts w:ascii="微软雅黑" w:eastAsia="微软雅黑" w:hAnsi="微软雅黑" w:cs="微软雅黑"/>
          <w:b/>
          <w:highlight w:val="yellow"/>
          <w:lang w:eastAsia="zh-CN"/>
        </w:rPr>
      </w:pPr>
    </w:p>
    <w:p w:rsidR="00B9646F" w:rsidRPr="00B9646F" w:rsidRDefault="008D3810" w:rsidP="00B9646F">
      <w:pPr>
        <w:pStyle w:val="CitiBody"/>
        <w:ind w:left="720"/>
        <w:rPr>
          <w:rFonts w:ascii="微软雅黑" w:eastAsia="微软雅黑" w:hAnsi="微软雅黑" w:cs="微软雅黑"/>
          <w:b/>
          <w:highlight w:val="yellow"/>
          <w:lang w:eastAsia="zh-CN"/>
        </w:rPr>
      </w:pPr>
      <w:r w:rsidRPr="005C1BF6">
        <w:rPr>
          <w:rFonts w:ascii="微软雅黑" w:eastAsia="微软雅黑" w:hAnsi="微软雅黑" w:cs="微软雅黑" w:hint="eastAsia"/>
          <w:b/>
          <w:highlight w:val="yellow"/>
          <w:lang w:eastAsia="zh-CN"/>
        </w:rPr>
        <w:t>我在</w:t>
      </w:r>
      <w:r w:rsidR="005C1BF6" w:rsidRPr="005C1BF6">
        <w:rPr>
          <w:rFonts w:asciiTheme="minorEastAsia" w:eastAsiaTheme="minorEastAsia" w:hint="eastAsia"/>
          <w:b/>
          <w:highlight w:val="yellow"/>
          <w:lang w:eastAsia="zh-CN"/>
        </w:rPr>
        <w:t>花旗网上银行</w:t>
      </w:r>
      <w:r w:rsidRPr="005C1BF6">
        <w:rPr>
          <w:rFonts w:ascii="微软雅黑" w:eastAsia="微软雅黑" w:hAnsi="微软雅黑" w:cs="微软雅黑" w:hint="eastAsia"/>
          <w:b/>
          <w:highlight w:val="yellow"/>
          <w:lang w:eastAsia="zh-CN"/>
        </w:rPr>
        <w:t>中的现有</w:t>
      </w:r>
      <w:r w:rsidR="005C1BF6" w:rsidRPr="005C1BF6">
        <w:rPr>
          <w:rFonts w:asciiTheme="minorEastAsia" w:eastAsiaTheme="minorEastAsia" w:hint="eastAsia"/>
          <w:b/>
          <w:highlight w:val="yellow"/>
          <w:lang w:eastAsia="zh-CN"/>
        </w:rPr>
        <w:t>全球速汇通</w:t>
      </w:r>
      <w:r w:rsidR="005C1BF6" w:rsidRPr="005C1BF6">
        <w:rPr>
          <w:rFonts w:ascii="微软雅黑" w:eastAsia="微软雅黑" w:hAnsi="微软雅黑" w:cs="微软雅黑" w:hint="eastAsia"/>
          <w:b/>
          <w:highlight w:val="yellow"/>
          <w:lang w:eastAsia="zh-CN"/>
        </w:rPr>
        <w:t>收款人</w:t>
      </w:r>
      <w:r w:rsidR="00B9646F">
        <w:rPr>
          <w:rFonts w:ascii="微软雅黑" w:eastAsia="微软雅黑" w:hAnsi="微软雅黑" w:cs="微软雅黑" w:hint="eastAsia"/>
          <w:b/>
          <w:highlight w:val="yellow"/>
          <w:lang w:eastAsia="zh-CN"/>
        </w:rPr>
        <w:t>会在2</w:t>
      </w:r>
      <w:r w:rsidR="00B9646F">
        <w:rPr>
          <w:rFonts w:ascii="微软雅黑" w:eastAsia="微软雅黑" w:hAnsi="微软雅黑" w:cs="微软雅黑"/>
          <w:b/>
          <w:highlight w:val="yellow"/>
          <w:lang w:eastAsia="zh-CN"/>
        </w:rPr>
        <w:t>022</w:t>
      </w:r>
      <w:r w:rsidR="00B9646F">
        <w:rPr>
          <w:rFonts w:ascii="微软雅黑" w:eastAsia="微软雅黑" w:hAnsi="微软雅黑" w:cs="微软雅黑" w:hint="eastAsia"/>
          <w:b/>
          <w:highlight w:val="yellow"/>
          <w:lang w:eastAsia="zh-CN"/>
        </w:rPr>
        <w:t>年</w:t>
      </w:r>
      <w:r w:rsidR="00376E5B">
        <w:rPr>
          <w:rFonts w:ascii="微软雅黑" w:eastAsia="微软雅黑" w:hAnsi="微软雅黑" w:cs="微软雅黑" w:hint="eastAsia"/>
          <w:b/>
          <w:highlight w:val="yellow"/>
          <w:lang w:eastAsia="zh-CN"/>
        </w:rPr>
        <w:t>4月24日</w:t>
      </w:r>
      <w:r w:rsidR="00B9646F">
        <w:rPr>
          <w:rFonts w:ascii="微软雅黑" w:eastAsia="微软雅黑" w:hAnsi="微软雅黑" w:cs="微软雅黑" w:hint="eastAsia"/>
          <w:b/>
          <w:highlight w:val="yellow"/>
          <w:lang w:eastAsia="zh-CN"/>
        </w:rPr>
        <w:t>之后</w:t>
      </w:r>
      <w:r w:rsidR="005C1BF6" w:rsidRPr="005C1BF6">
        <w:rPr>
          <w:rFonts w:ascii="微软雅黑" w:eastAsia="微软雅黑" w:hAnsi="微软雅黑" w:cs="微软雅黑" w:hint="eastAsia"/>
          <w:b/>
          <w:highlight w:val="yellow"/>
          <w:lang w:eastAsia="zh-CN"/>
        </w:rPr>
        <w:t>被移除</w:t>
      </w:r>
      <w:r w:rsidRPr="005C1BF6">
        <w:rPr>
          <w:rFonts w:ascii="微软雅黑" w:eastAsia="微软雅黑" w:hAnsi="微软雅黑" w:cs="微软雅黑" w:hint="eastAsia"/>
          <w:b/>
          <w:highlight w:val="yellow"/>
          <w:lang w:eastAsia="zh-CN"/>
        </w:rPr>
        <w:t>吗？</w:t>
      </w:r>
    </w:p>
    <w:p w:rsidR="00291F4D" w:rsidRDefault="00B9646F" w:rsidP="00291F4D">
      <w:pPr>
        <w:pStyle w:val="ListParagraph"/>
        <w:rPr>
          <w:ins w:id="105" w:author="Zhang, Jie2 [GCB]" w:date="2022-02-25T14:43:00Z"/>
          <w:shd w:val="pct15" w:color="auto" w:fill="FFFFFF"/>
        </w:rPr>
      </w:pPr>
      <w:r w:rsidRPr="00B30C5D">
        <w:rPr>
          <w:rFonts w:ascii="微软雅黑" w:eastAsia="微软雅黑" w:hAnsi="微软雅黑" w:cs="微软雅黑" w:hint="eastAsia"/>
          <w:highlight w:val="yellow"/>
        </w:rPr>
        <w:t>从</w:t>
      </w:r>
      <w:r w:rsidRPr="00B30C5D">
        <w:rPr>
          <w:rFonts w:hint="eastAsia"/>
          <w:highlight w:val="yellow"/>
        </w:rPr>
        <w:t xml:space="preserve"> 2022 </w:t>
      </w:r>
      <w:r w:rsidRPr="00B30C5D">
        <w:rPr>
          <w:rFonts w:ascii="微软雅黑" w:eastAsia="微软雅黑" w:hAnsi="微软雅黑" w:cs="微软雅黑" w:hint="eastAsia"/>
          <w:highlight w:val="yellow"/>
        </w:rPr>
        <w:t>年</w:t>
      </w:r>
      <w:r w:rsidRPr="00B30C5D">
        <w:rPr>
          <w:rFonts w:hint="eastAsia"/>
          <w:highlight w:val="yellow"/>
        </w:rPr>
        <w:t xml:space="preserve"> </w:t>
      </w:r>
      <w:r w:rsidR="00376E5B">
        <w:rPr>
          <w:rFonts w:hint="eastAsia"/>
          <w:highlight w:val="yellow"/>
        </w:rPr>
        <w:t>4</w:t>
      </w:r>
      <w:r w:rsidR="00376E5B">
        <w:rPr>
          <w:rFonts w:ascii="微软雅黑" w:eastAsia="微软雅黑" w:hAnsi="微软雅黑" w:cs="微软雅黑" w:hint="eastAsia"/>
          <w:highlight w:val="yellow"/>
        </w:rPr>
        <w:t>月</w:t>
      </w:r>
      <w:r w:rsidR="00376E5B">
        <w:rPr>
          <w:rFonts w:hint="eastAsia"/>
          <w:highlight w:val="yellow"/>
        </w:rPr>
        <w:t>24</w:t>
      </w:r>
      <w:r w:rsidR="00376E5B">
        <w:rPr>
          <w:rFonts w:ascii="微软雅黑" w:eastAsia="微软雅黑" w:hAnsi="微软雅黑" w:cs="微软雅黑" w:hint="eastAsia"/>
          <w:highlight w:val="yellow"/>
        </w:rPr>
        <w:t>日</w:t>
      </w:r>
      <w:r w:rsidRPr="00B30C5D">
        <w:rPr>
          <w:rFonts w:ascii="微软雅黑" w:eastAsia="微软雅黑" w:hAnsi="微软雅黑" w:cs="微软雅黑" w:hint="eastAsia"/>
          <w:highlight w:val="yellow"/>
        </w:rPr>
        <w:t>起，</w:t>
      </w:r>
    </w:p>
    <w:p w:rsidR="00291F4D" w:rsidRPr="008D3810" w:rsidRDefault="00291F4D" w:rsidP="00291F4D">
      <w:pPr>
        <w:pStyle w:val="ListParagraph"/>
        <w:rPr>
          <w:ins w:id="106" w:author="Zhang, Jie2 [GCB]" w:date="2022-02-25T14:43:00Z"/>
          <w:highlight w:val="yellow"/>
          <w:shd w:val="pct15" w:color="auto" w:fill="FFFFFF"/>
        </w:rPr>
      </w:pPr>
      <w:ins w:id="107" w:author="Zhang, Jie2 [GCB]" w:date="2022-02-25T14:43:00Z">
        <w:r>
          <w:rPr>
            <w:rFonts w:hint="eastAsia"/>
            <w:highlight w:val="yellow"/>
            <w:shd w:val="pct15" w:color="auto" w:fill="FFFFFF"/>
          </w:rPr>
          <w:t>您的</w:t>
        </w:r>
        <w:r w:rsidRPr="008D3810">
          <w:rPr>
            <w:rFonts w:hint="eastAsia"/>
            <w:highlight w:val="yellow"/>
            <w:shd w:val="pct15" w:color="auto" w:fill="FFFFFF"/>
          </w:rPr>
          <w:t>收款人名单中</w:t>
        </w:r>
        <w:r>
          <w:rPr>
            <w:rFonts w:hint="eastAsia"/>
            <w:highlight w:val="yellow"/>
            <w:shd w:val="pct15" w:color="auto" w:fill="FFFFFF"/>
          </w:rPr>
          <w:t>澳大利亚花旗银行的全球</w:t>
        </w:r>
        <w:r w:rsidRPr="008D3810">
          <w:rPr>
            <w:rFonts w:hint="eastAsia"/>
            <w:highlight w:val="yellow"/>
            <w:shd w:val="pct15" w:color="auto" w:fill="FFFFFF"/>
          </w:rPr>
          <w:t>速汇通</w:t>
        </w:r>
        <w:r>
          <w:rPr>
            <w:rFonts w:hint="eastAsia"/>
            <w:highlight w:val="yellow"/>
            <w:shd w:val="pct15" w:color="auto" w:fill="FFFFFF"/>
          </w:rPr>
          <w:t>收款人信息</w:t>
        </w:r>
        <w:r w:rsidRPr="008D3810">
          <w:rPr>
            <w:rFonts w:hint="eastAsia"/>
            <w:highlight w:val="yellow"/>
            <w:shd w:val="pct15" w:color="auto" w:fill="FFFFFF"/>
          </w:rPr>
          <w:t>将</w:t>
        </w:r>
        <w:del w:id="108" w:author="Xu, Niki [GCB]" w:date="2022-02-28T14:16:00Z">
          <w:r w:rsidRPr="008D3810" w:rsidDel="006479AD">
            <w:rPr>
              <w:rFonts w:hint="eastAsia"/>
              <w:highlight w:val="yellow"/>
              <w:shd w:val="pct15" w:color="auto" w:fill="FFFFFF"/>
            </w:rPr>
            <w:delText>从您的收款人名单中</w:delText>
          </w:r>
        </w:del>
        <w:r>
          <w:rPr>
            <w:rFonts w:hint="eastAsia"/>
            <w:highlight w:val="yellow"/>
            <w:shd w:val="pct15" w:color="auto" w:fill="FFFFFF"/>
          </w:rPr>
          <w:t>被</w:t>
        </w:r>
        <w:r w:rsidRPr="008D3810">
          <w:rPr>
            <w:rFonts w:hint="eastAsia"/>
            <w:highlight w:val="yellow"/>
            <w:shd w:val="pct15" w:color="auto" w:fill="FFFFFF"/>
          </w:rPr>
          <w:t>自动移除</w:t>
        </w:r>
        <w:r>
          <w:rPr>
            <w:rFonts w:hint="eastAsia"/>
            <w:highlight w:val="yellow"/>
            <w:shd w:val="pct15" w:color="auto" w:fill="FFFFFF"/>
          </w:rPr>
          <w:t>。</w:t>
        </w:r>
      </w:ins>
    </w:p>
    <w:p w:rsidR="008D3810" w:rsidRPr="00B9646F" w:rsidRDefault="00B9646F" w:rsidP="00B9646F">
      <w:pPr>
        <w:pStyle w:val="CitiBody"/>
        <w:ind w:left="720"/>
        <w:rPr>
          <w:highlight w:val="yellow"/>
          <w:lang w:eastAsia="zh-CN"/>
        </w:rPr>
      </w:pPr>
      <w:del w:id="109" w:author="Zhang, Jie2 [GCB]" w:date="2022-02-25T14:43:00Z">
        <w:r w:rsidRPr="00B30C5D" w:rsidDel="00291F4D">
          <w:rPr>
            <w:rFonts w:ascii="微软雅黑" w:eastAsia="微软雅黑" w:hAnsi="微软雅黑" w:cs="微软雅黑" w:hint="eastAsia"/>
            <w:highlight w:val="yellow"/>
            <w:lang w:eastAsia="zh-CN"/>
          </w:rPr>
          <w:delText>您的花旗网上银行账户中</w:delText>
        </w:r>
        <w:r w:rsidR="008D3810" w:rsidRPr="00B30C5D" w:rsidDel="00291F4D">
          <w:rPr>
            <w:rFonts w:ascii="微软雅黑" w:eastAsia="微软雅黑" w:hAnsi="微软雅黑" w:cs="微软雅黑" w:hint="eastAsia"/>
            <w:highlight w:val="yellow"/>
            <w:lang w:eastAsia="zh-CN"/>
          </w:rPr>
          <w:delText>现有的澳大利亚</w:delText>
        </w:r>
        <w:r w:rsidR="00D34682" w:rsidDel="00291F4D">
          <w:rPr>
            <w:rFonts w:ascii="微软雅黑" w:eastAsia="微软雅黑" w:hAnsi="微软雅黑" w:cs="微软雅黑" w:hint="eastAsia"/>
            <w:highlight w:val="yellow"/>
            <w:lang w:eastAsia="zh-CN"/>
          </w:rPr>
          <w:delText>花旗银行</w:delText>
        </w:r>
        <w:r w:rsidR="005C1BF6" w:rsidRPr="00B30C5D" w:rsidDel="00291F4D">
          <w:rPr>
            <w:rFonts w:ascii="微软雅黑" w:eastAsia="微软雅黑" w:hAnsi="微软雅黑" w:cs="微软雅黑" w:hint="eastAsia"/>
            <w:highlight w:val="yellow"/>
            <w:lang w:eastAsia="zh-CN"/>
          </w:rPr>
          <w:delText>速汇通</w:delText>
        </w:r>
        <w:r w:rsidR="008D3810" w:rsidRPr="00B30C5D" w:rsidDel="00291F4D">
          <w:rPr>
            <w:rFonts w:ascii="微软雅黑" w:eastAsia="微软雅黑" w:hAnsi="微软雅黑" w:cs="微软雅黑" w:hint="eastAsia"/>
            <w:highlight w:val="yellow"/>
            <w:lang w:eastAsia="zh-CN"/>
          </w:rPr>
          <w:delText>收款人</w:delText>
        </w:r>
        <w:r w:rsidRPr="00B30C5D" w:rsidDel="00291F4D">
          <w:rPr>
            <w:rFonts w:ascii="微软雅黑" w:eastAsia="微软雅黑" w:hAnsi="微软雅黑" w:cs="微软雅黑" w:hint="eastAsia"/>
            <w:highlight w:val="yellow"/>
            <w:lang w:eastAsia="zh-CN"/>
          </w:rPr>
          <w:delText>将被</w:delText>
        </w:r>
        <w:r w:rsidR="005C1BF6" w:rsidRPr="00B30C5D" w:rsidDel="00291F4D">
          <w:rPr>
            <w:rFonts w:ascii="微软雅黑" w:eastAsia="微软雅黑" w:hAnsi="微软雅黑" w:cs="微软雅黑" w:hint="eastAsia"/>
            <w:highlight w:val="yellow"/>
            <w:lang w:eastAsia="zh-CN"/>
          </w:rPr>
          <w:delText>移除</w:delText>
        </w:r>
      </w:del>
      <w:del w:id="110" w:author="Wang, Wenmin" w:date="2022-03-01T11:13:00Z">
        <w:r w:rsidRPr="00B30C5D" w:rsidDel="00480ACE">
          <w:rPr>
            <w:rFonts w:ascii="微软雅黑" w:eastAsia="微软雅黑" w:hAnsi="微软雅黑" w:cs="微软雅黑" w:hint="eastAsia"/>
            <w:highlight w:val="yellow"/>
            <w:lang w:eastAsia="zh-CN"/>
          </w:rPr>
          <w:delText>。</w:delText>
        </w:r>
      </w:del>
      <w:r w:rsidRPr="00B30C5D">
        <w:rPr>
          <w:rFonts w:ascii="微软雅黑" w:eastAsia="微软雅黑" w:hAnsi="微软雅黑" w:cs="微软雅黑" w:hint="eastAsia"/>
          <w:highlight w:val="yellow"/>
          <w:lang w:eastAsia="zh-CN"/>
        </w:rPr>
        <w:t>在此之前，请</w:t>
      </w:r>
      <w:r w:rsidR="008D3810" w:rsidRPr="00B30C5D">
        <w:rPr>
          <w:rFonts w:ascii="微软雅黑" w:eastAsia="微软雅黑" w:hAnsi="微软雅黑" w:cs="微软雅黑" w:hint="eastAsia"/>
          <w:highlight w:val="yellow"/>
          <w:lang w:eastAsia="zh-CN"/>
        </w:rPr>
        <w:t>使用您之前用于创建</w:t>
      </w:r>
      <w:r w:rsidRPr="00B30C5D">
        <w:rPr>
          <w:rFonts w:ascii="微软雅黑" w:eastAsia="微软雅黑" w:hAnsi="微软雅黑" w:cs="微软雅黑" w:hint="eastAsia"/>
          <w:highlight w:val="yellow"/>
          <w:lang w:eastAsia="zh-CN"/>
        </w:rPr>
        <w:t>速汇通</w:t>
      </w:r>
      <w:r w:rsidR="008D3810" w:rsidRPr="00B30C5D">
        <w:rPr>
          <w:rFonts w:ascii="微软雅黑" w:eastAsia="微软雅黑" w:hAnsi="微软雅黑" w:cs="微软雅黑" w:hint="eastAsia"/>
          <w:highlight w:val="yellow"/>
          <w:lang w:eastAsia="zh-CN"/>
        </w:rPr>
        <w:t>收款人的账户详细信息</w:t>
      </w:r>
      <w:r w:rsidRPr="00B30C5D">
        <w:rPr>
          <w:rFonts w:ascii="微软雅黑" w:eastAsia="微软雅黑" w:hAnsi="微软雅黑" w:cs="微软雅黑" w:hint="eastAsia"/>
          <w:highlight w:val="yellow"/>
          <w:lang w:eastAsia="zh-CN"/>
        </w:rPr>
        <w:t>及以下</w:t>
      </w:r>
      <w:r w:rsidRPr="00B30C5D">
        <w:rPr>
          <w:rFonts w:hint="eastAsia"/>
          <w:highlight w:val="yellow"/>
          <w:lang w:eastAsia="zh-CN"/>
        </w:rPr>
        <w:t>S</w:t>
      </w:r>
      <w:r w:rsidRPr="00B30C5D">
        <w:rPr>
          <w:highlight w:val="yellow"/>
          <w:lang w:eastAsia="zh-CN"/>
        </w:rPr>
        <w:t>WIFT</w:t>
      </w:r>
      <w:r w:rsidRPr="00B30C5D">
        <w:rPr>
          <w:rFonts w:ascii="微软雅黑" w:eastAsia="微软雅黑" w:hAnsi="微软雅黑" w:cs="微软雅黑" w:hint="eastAsia"/>
          <w:highlight w:val="yellow"/>
          <w:lang w:eastAsia="zh-CN"/>
        </w:rPr>
        <w:t>代码</w:t>
      </w:r>
      <w:r w:rsidR="00D34682">
        <w:rPr>
          <w:rFonts w:ascii="微软雅黑" w:eastAsia="微软雅黑" w:hAnsi="微软雅黑" w:cs="微软雅黑" w:hint="eastAsia"/>
          <w:highlight w:val="yellow"/>
          <w:lang w:eastAsia="zh-CN"/>
        </w:rPr>
        <w:t>将澳大利亚花旗银行的账户</w:t>
      </w:r>
      <w:r w:rsidR="008D3810" w:rsidRPr="00B30C5D">
        <w:rPr>
          <w:rFonts w:ascii="微软雅黑" w:eastAsia="微软雅黑" w:hAnsi="微软雅黑" w:cs="微软雅黑" w:hint="eastAsia"/>
          <w:highlight w:val="yellow"/>
          <w:lang w:eastAsia="zh-CN"/>
        </w:rPr>
        <w:t>创建</w:t>
      </w:r>
      <w:r w:rsidR="00D34682">
        <w:rPr>
          <w:rFonts w:ascii="微软雅黑" w:eastAsia="微软雅黑" w:hAnsi="微软雅黑" w:cs="微软雅黑" w:hint="eastAsia"/>
          <w:highlight w:val="yellow"/>
          <w:lang w:eastAsia="zh-CN"/>
        </w:rPr>
        <w:t>为</w:t>
      </w:r>
      <w:r w:rsidR="008D3810" w:rsidRPr="00B30C5D">
        <w:rPr>
          <w:rFonts w:ascii="微软雅黑" w:eastAsia="微软雅黑" w:hAnsi="微软雅黑" w:cs="微软雅黑" w:hint="eastAsia"/>
          <w:highlight w:val="yellow"/>
          <w:lang w:eastAsia="zh-CN"/>
        </w:rPr>
        <w:t>您的</w:t>
      </w:r>
      <w:r w:rsidR="008D3810" w:rsidRPr="00B9646F">
        <w:rPr>
          <w:rFonts w:hint="eastAsia"/>
          <w:highlight w:val="yellow"/>
          <w:lang w:eastAsia="zh-CN"/>
        </w:rPr>
        <w:t xml:space="preserve"> SWIFT </w:t>
      </w:r>
      <w:r w:rsidR="008D3810" w:rsidRPr="00B30C5D">
        <w:rPr>
          <w:rFonts w:ascii="微软雅黑" w:eastAsia="微软雅黑" w:hAnsi="微软雅黑" w:cs="微软雅黑" w:hint="eastAsia"/>
          <w:highlight w:val="yellow"/>
          <w:lang w:eastAsia="zh-CN"/>
        </w:rPr>
        <w:t>转账收款人</w:t>
      </w:r>
      <w:r w:rsidR="008E420C">
        <w:rPr>
          <w:rFonts w:ascii="微软雅黑" w:eastAsia="微软雅黑" w:hAnsi="微软雅黑" w:cs="微软雅黑" w:hint="eastAsia"/>
          <w:highlight w:val="yellow"/>
          <w:lang w:eastAsia="zh-CN"/>
        </w:rPr>
        <w:t>。</w:t>
      </w:r>
    </w:p>
    <w:p w:rsidR="00534BA7" w:rsidRDefault="00534BA7" w:rsidP="00534BA7">
      <w:pPr>
        <w:pStyle w:val="CitiBody"/>
        <w:ind w:left="720"/>
        <w:rPr>
          <w:lang w:eastAsia="zh-CN"/>
        </w:rPr>
      </w:pPr>
    </w:p>
    <w:p w:rsidR="00B02699" w:rsidRDefault="00B02699" w:rsidP="00B02699">
      <w:pPr>
        <w:pStyle w:val="CitiBody"/>
        <w:rPr>
          <w:lang w:eastAsia="zh-CN"/>
        </w:rPr>
      </w:pPr>
    </w:p>
    <w:tbl>
      <w:tblPr>
        <w:tblW w:w="0" w:type="auto"/>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12"/>
        <w:gridCol w:w="1842"/>
        <w:gridCol w:w="2467"/>
        <w:gridCol w:w="1689"/>
      </w:tblGrid>
      <w:tr w:rsidR="008E420C" w:rsidTr="008E420C">
        <w:trPr>
          <w:trHeight w:val="227"/>
        </w:trPr>
        <w:tc>
          <w:tcPr>
            <w:tcW w:w="1912" w:type="dxa"/>
            <w:shd w:val="clear" w:color="auto" w:fill="auto"/>
            <w:vAlign w:val="center"/>
          </w:tcPr>
          <w:p w:rsidR="008E420C" w:rsidRDefault="008E420C" w:rsidP="009B0EC7">
            <w:pPr>
              <w:pStyle w:val="CitiBody"/>
            </w:pPr>
            <w:r w:rsidRPr="009E08E5">
              <w:rPr>
                <w:b/>
                <w:bCs/>
                <w:color w:val="3B3838"/>
                <w:sz w:val="16"/>
                <w:szCs w:val="16"/>
              </w:rPr>
              <w:t>Country/Region</w:t>
            </w:r>
            <w:r w:rsidRPr="00B02699">
              <w:rPr>
                <w:rFonts w:ascii="微软雅黑" w:eastAsia="微软雅黑" w:hAnsi="微软雅黑" w:cs="微软雅黑" w:hint="eastAsia"/>
                <w:b/>
                <w:bCs/>
                <w:color w:val="3B3838"/>
                <w:sz w:val="16"/>
                <w:szCs w:val="16"/>
                <w:highlight w:val="yellow"/>
              </w:rPr>
              <w:t>国家</w:t>
            </w:r>
            <w:r w:rsidRPr="00B02699">
              <w:rPr>
                <w:rFonts w:hint="eastAsia"/>
                <w:b/>
                <w:bCs/>
                <w:color w:val="3B3838"/>
                <w:sz w:val="16"/>
                <w:szCs w:val="16"/>
                <w:highlight w:val="yellow"/>
              </w:rPr>
              <w:t>/</w:t>
            </w:r>
            <w:r w:rsidRPr="00B02699">
              <w:rPr>
                <w:rFonts w:ascii="微软雅黑" w:eastAsia="微软雅黑" w:hAnsi="微软雅黑" w:cs="微软雅黑" w:hint="eastAsia"/>
                <w:b/>
                <w:bCs/>
                <w:color w:val="3B3838"/>
                <w:sz w:val="16"/>
                <w:szCs w:val="16"/>
                <w:highlight w:val="yellow"/>
              </w:rPr>
              <w:t>地区</w:t>
            </w:r>
          </w:p>
        </w:tc>
        <w:tc>
          <w:tcPr>
            <w:tcW w:w="1842" w:type="dxa"/>
            <w:shd w:val="clear" w:color="auto" w:fill="auto"/>
            <w:vAlign w:val="center"/>
          </w:tcPr>
          <w:p w:rsidR="008E420C" w:rsidRDefault="008E420C" w:rsidP="009B0EC7">
            <w:pPr>
              <w:pStyle w:val="CitiBody"/>
            </w:pPr>
            <w:r w:rsidRPr="009E08E5">
              <w:rPr>
                <w:b/>
                <w:bCs/>
                <w:color w:val="3B3838"/>
                <w:sz w:val="16"/>
                <w:szCs w:val="16"/>
              </w:rPr>
              <w:t>Bank Name</w:t>
            </w:r>
            <w:r w:rsidRPr="00B02699">
              <w:rPr>
                <w:rFonts w:ascii="微软雅黑" w:eastAsia="微软雅黑" w:hAnsi="微软雅黑" w:cs="微软雅黑" w:hint="eastAsia"/>
                <w:b/>
                <w:bCs/>
                <w:color w:val="3B3838"/>
                <w:sz w:val="16"/>
                <w:szCs w:val="16"/>
                <w:highlight w:val="yellow"/>
              </w:rPr>
              <w:t>银行名称</w:t>
            </w:r>
          </w:p>
        </w:tc>
        <w:tc>
          <w:tcPr>
            <w:tcW w:w="2467" w:type="dxa"/>
            <w:shd w:val="clear" w:color="auto" w:fill="auto"/>
            <w:vAlign w:val="center"/>
          </w:tcPr>
          <w:p w:rsidR="008E420C" w:rsidRPr="009E08E5" w:rsidRDefault="008E420C" w:rsidP="009B0EC7">
            <w:pPr>
              <w:pStyle w:val="CitiBody"/>
              <w:rPr>
                <w:b/>
                <w:bCs/>
              </w:rPr>
            </w:pPr>
            <w:r w:rsidRPr="009E08E5">
              <w:rPr>
                <w:b/>
                <w:bCs/>
                <w:color w:val="3B3838"/>
                <w:sz w:val="16"/>
                <w:szCs w:val="16"/>
              </w:rPr>
              <w:t>Corresponding SWIFT Code</w:t>
            </w:r>
            <w:r w:rsidRPr="00B02699">
              <w:rPr>
                <w:rFonts w:hint="eastAsia"/>
                <w:b/>
                <w:bCs/>
                <w:color w:val="3B3838"/>
                <w:sz w:val="16"/>
                <w:szCs w:val="16"/>
              </w:rPr>
              <w:t xml:space="preserve"> </w:t>
            </w:r>
            <w:r w:rsidRPr="00B02699">
              <w:rPr>
                <w:rFonts w:hint="eastAsia"/>
                <w:b/>
                <w:bCs/>
                <w:color w:val="3B3838"/>
                <w:sz w:val="16"/>
                <w:szCs w:val="16"/>
                <w:highlight w:val="yellow"/>
              </w:rPr>
              <w:t xml:space="preserve">SWIFT </w:t>
            </w:r>
            <w:r w:rsidRPr="00B02699">
              <w:rPr>
                <w:rFonts w:ascii="微软雅黑" w:eastAsia="微软雅黑" w:hAnsi="微软雅黑" w:cs="微软雅黑" w:hint="eastAsia"/>
                <w:b/>
                <w:bCs/>
                <w:color w:val="3B3838"/>
                <w:sz w:val="16"/>
                <w:szCs w:val="16"/>
                <w:highlight w:val="yellow"/>
              </w:rPr>
              <w:t>代码</w:t>
            </w:r>
          </w:p>
        </w:tc>
        <w:tc>
          <w:tcPr>
            <w:tcW w:w="1689" w:type="dxa"/>
          </w:tcPr>
          <w:p w:rsidR="008E420C" w:rsidRDefault="008E420C" w:rsidP="009B0EC7">
            <w:pPr>
              <w:pStyle w:val="CitiBody"/>
              <w:rPr>
                <w:rFonts w:eastAsiaTheme="minorEastAsia"/>
                <w:b/>
                <w:bCs/>
                <w:color w:val="3B3838"/>
                <w:sz w:val="16"/>
                <w:szCs w:val="16"/>
                <w:lang w:eastAsia="zh-CN"/>
              </w:rPr>
            </w:pPr>
            <w:r>
              <w:rPr>
                <w:rFonts w:eastAsiaTheme="minorEastAsia" w:hint="eastAsia"/>
                <w:b/>
                <w:bCs/>
                <w:color w:val="3B3838"/>
                <w:sz w:val="16"/>
                <w:szCs w:val="16"/>
                <w:lang w:eastAsia="zh-CN"/>
              </w:rPr>
              <w:t>B</w:t>
            </w:r>
            <w:r>
              <w:rPr>
                <w:rFonts w:eastAsiaTheme="minorEastAsia"/>
                <w:b/>
                <w:bCs/>
                <w:color w:val="3B3838"/>
                <w:sz w:val="16"/>
                <w:szCs w:val="16"/>
                <w:lang w:eastAsia="zh-CN"/>
              </w:rPr>
              <w:t>SB code</w:t>
            </w:r>
          </w:p>
          <w:p w:rsidR="008E420C" w:rsidRPr="008E420C" w:rsidRDefault="008E420C" w:rsidP="009B0EC7">
            <w:pPr>
              <w:pStyle w:val="CitiBody"/>
              <w:rPr>
                <w:rFonts w:eastAsiaTheme="minorEastAsia"/>
                <w:b/>
                <w:bCs/>
                <w:color w:val="3B3838"/>
                <w:sz w:val="16"/>
                <w:szCs w:val="16"/>
                <w:lang w:eastAsia="zh-CN"/>
              </w:rPr>
            </w:pPr>
            <w:r>
              <w:rPr>
                <w:rFonts w:eastAsiaTheme="minorEastAsia"/>
                <w:b/>
                <w:bCs/>
                <w:color w:val="3B3838"/>
                <w:sz w:val="16"/>
                <w:szCs w:val="16"/>
                <w:lang w:eastAsia="zh-CN"/>
              </w:rPr>
              <w:t>BSB</w:t>
            </w:r>
            <w:r>
              <w:rPr>
                <w:rFonts w:eastAsiaTheme="minorEastAsia" w:hint="eastAsia"/>
                <w:b/>
                <w:bCs/>
                <w:color w:val="3B3838"/>
                <w:sz w:val="16"/>
                <w:szCs w:val="16"/>
                <w:lang w:eastAsia="zh-CN"/>
              </w:rPr>
              <w:t>代码</w:t>
            </w:r>
          </w:p>
        </w:tc>
      </w:tr>
      <w:tr w:rsidR="008E420C" w:rsidTr="008E420C">
        <w:trPr>
          <w:trHeight w:val="227"/>
        </w:trPr>
        <w:tc>
          <w:tcPr>
            <w:tcW w:w="1912" w:type="dxa"/>
            <w:shd w:val="clear" w:color="auto" w:fill="auto"/>
            <w:vAlign w:val="center"/>
          </w:tcPr>
          <w:p w:rsidR="008E420C" w:rsidRDefault="008E420C" w:rsidP="009B0EC7">
            <w:pPr>
              <w:pStyle w:val="CitiBody"/>
            </w:pPr>
            <w:r w:rsidRPr="009E08E5">
              <w:rPr>
                <w:color w:val="767171"/>
                <w:sz w:val="16"/>
                <w:szCs w:val="16"/>
              </w:rPr>
              <w:t>AUSTRALIA</w:t>
            </w:r>
          </w:p>
        </w:tc>
        <w:tc>
          <w:tcPr>
            <w:tcW w:w="1842" w:type="dxa"/>
            <w:shd w:val="clear" w:color="auto" w:fill="auto"/>
            <w:vAlign w:val="center"/>
          </w:tcPr>
          <w:p w:rsidR="008E420C" w:rsidRDefault="008E420C" w:rsidP="009B0EC7">
            <w:pPr>
              <w:pStyle w:val="CitiBody"/>
            </w:pPr>
            <w:r w:rsidRPr="009E08E5">
              <w:rPr>
                <w:color w:val="767171"/>
                <w:sz w:val="16"/>
                <w:szCs w:val="16"/>
              </w:rPr>
              <w:t>CITIGROUP PTY LIMITED</w:t>
            </w:r>
          </w:p>
        </w:tc>
        <w:tc>
          <w:tcPr>
            <w:tcW w:w="2467" w:type="dxa"/>
            <w:shd w:val="clear" w:color="auto" w:fill="auto"/>
            <w:vAlign w:val="center"/>
          </w:tcPr>
          <w:p w:rsidR="008E420C" w:rsidRDefault="008E420C" w:rsidP="009B0EC7">
            <w:pPr>
              <w:pStyle w:val="CitiBody"/>
            </w:pPr>
            <w:r w:rsidRPr="009E08E5">
              <w:rPr>
                <w:color w:val="767171"/>
                <w:sz w:val="16"/>
                <w:szCs w:val="16"/>
              </w:rPr>
              <w:t>CITIAU2X</w:t>
            </w:r>
          </w:p>
        </w:tc>
        <w:tc>
          <w:tcPr>
            <w:tcW w:w="1689" w:type="dxa"/>
          </w:tcPr>
          <w:p w:rsidR="008E420C" w:rsidRPr="009E08E5" w:rsidRDefault="008E420C" w:rsidP="009B0EC7">
            <w:pPr>
              <w:pStyle w:val="CitiBody"/>
              <w:rPr>
                <w:color w:val="767171"/>
                <w:sz w:val="16"/>
                <w:szCs w:val="16"/>
              </w:rPr>
            </w:pPr>
            <w:r>
              <w:rPr>
                <w:color w:val="767171"/>
                <w:sz w:val="16"/>
                <w:szCs w:val="16"/>
              </w:rPr>
              <w:t>NA</w:t>
            </w:r>
          </w:p>
        </w:tc>
      </w:tr>
    </w:tbl>
    <w:p w:rsidR="00534BA7" w:rsidRPr="009E08E5" w:rsidRDefault="00534BA7" w:rsidP="00534BA7">
      <w:pPr>
        <w:pStyle w:val="CitiBody"/>
        <w:ind w:left="720"/>
        <w:rPr>
          <w:color w:val="767171"/>
        </w:rPr>
      </w:pPr>
    </w:p>
    <w:p w:rsidR="00534BA7" w:rsidRPr="009E08E5" w:rsidRDefault="00534BA7" w:rsidP="00534BA7">
      <w:pPr>
        <w:pStyle w:val="CitiBody"/>
        <w:ind w:left="720"/>
        <w:rPr>
          <w:color w:val="767171"/>
        </w:rPr>
      </w:pPr>
    </w:p>
    <w:p w:rsidR="00534BA7" w:rsidRDefault="00534BA7" w:rsidP="00534BA7">
      <w:pPr>
        <w:pStyle w:val="CitiBody"/>
        <w:ind w:left="720"/>
        <w:rPr>
          <w:b/>
          <w:bCs/>
        </w:rPr>
      </w:pPr>
      <w:r w:rsidRPr="00E1602D">
        <w:rPr>
          <w:b/>
          <w:bCs/>
        </w:rPr>
        <w:t xml:space="preserve">What details do I provide if someone’s transferring money to me from </w:t>
      </w:r>
      <w:r w:rsidR="001A1B0A">
        <w:rPr>
          <w:b/>
          <w:bCs/>
        </w:rPr>
        <w:t xml:space="preserve">Australia </w:t>
      </w:r>
      <w:r w:rsidR="001A1B0A" w:rsidRPr="001A1B0A">
        <w:rPr>
          <w:b/>
          <w:bCs/>
        </w:rPr>
        <w:t>CITIGROUP PTY LIMITED</w:t>
      </w:r>
      <w:r w:rsidRPr="00E1602D">
        <w:rPr>
          <w:b/>
          <w:bCs/>
        </w:rPr>
        <w:t>?</w:t>
      </w:r>
    </w:p>
    <w:p w:rsidR="00534BA7" w:rsidRPr="00694C6A" w:rsidRDefault="00534BA7" w:rsidP="00534BA7">
      <w:pPr>
        <w:pStyle w:val="CitiBody"/>
        <w:ind w:left="720"/>
        <w:rPr>
          <w:color w:val="767171"/>
        </w:rPr>
      </w:pPr>
      <w:r w:rsidRPr="00E1602D">
        <w:t>To receive an international funds transfer, customers will need to provide their account number and Citi</w:t>
      </w:r>
      <w:r>
        <w:t xml:space="preserve">bank </w:t>
      </w:r>
      <w:r w:rsidR="001A1B0A">
        <w:t>China’s</w:t>
      </w:r>
      <w:r w:rsidR="001A1B0A" w:rsidRPr="00E1602D">
        <w:t xml:space="preserve"> </w:t>
      </w:r>
      <w:r w:rsidRPr="00E1602D">
        <w:t>SWIFT code (</w:t>
      </w:r>
      <w:r w:rsidRPr="00694C6A">
        <w:rPr>
          <w:b/>
          <w:bCs/>
        </w:rPr>
        <w:t>CITI</w:t>
      </w:r>
      <w:r w:rsidR="001A1B0A">
        <w:rPr>
          <w:b/>
          <w:bCs/>
        </w:rPr>
        <w:t>CNSX</w:t>
      </w:r>
      <w:r w:rsidRPr="00E1602D">
        <w:t>) to the payer.</w:t>
      </w:r>
    </w:p>
    <w:p w:rsidR="001F7CA4" w:rsidRPr="001F7CA4" w:rsidRDefault="001F7CA4" w:rsidP="001F7CA4">
      <w:pPr>
        <w:pStyle w:val="CitiBody"/>
        <w:ind w:left="720"/>
        <w:rPr>
          <w:b/>
          <w:bCs/>
          <w:highlight w:val="yellow"/>
          <w:lang w:eastAsia="zh-CN"/>
        </w:rPr>
      </w:pPr>
      <w:r w:rsidRPr="001F7CA4">
        <w:rPr>
          <w:rFonts w:ascii="微软雅黑" w:eastAsia="微软雅黑" w:hAnsi="微软雅黑" w:cs="微软雅黑" w:hint="eastAsia"/>
          <w:b/>
          <w:bCs/>
          <w:highlight w:val="yellow"/>
          <w:lang w:eastAsia="zh-CN"/>
        </w:rPr>
        <w:t>如果有人从澳大利亚</w:t>
      </w:r>
      <w:r w:rsidRPr="00CF2B55">
        <w:rPr>
          <w:rFonts w:ascii="微软雅黑" w:eastAsia="微软雅黑" w:hAnsi="微软雅黑" w:cs="微软雅黑" w:hint="eastAsia"/>
          <w:b/>
          <w:bCs/>
          <w:highlight w:val="yellow"/>
          <w:lang w:eastAsia="zh-CN"/>
        </w:rPr>
        <w:t>花旗银行账户</w:t>
      </w:r>
      <w:r w:rsidRPr="001F7CA4">
        <w:rPr>
          <w:rFonts w:ascii="微软雅黑" w:eastAsia="微软雅黑" w:hAnsi="微软雅黑" w:cs="微软雅黑" w:hint="eastAsia"/>
          <w:b/>
          <w:bCs/>
          <w:highlight w:val="yellow"/>
          <w:lang w:eastAsia="zh-CN"/>
        </w:rPr>
        <w:t>向</w:t>
      </w:r>
      <w:r w:rsidR="00D34682">
        <w:rPr>
          <w:rFonts w:ascii="微软雅黑" w:eastAsia="微软雅黑" w:hAnsi="微软雅黑" w:cs="微软雅黑" w:hint="eastAsia"/>
          <w:b/>
          <w:bCs/>
          <w:highlight w:val="yellow"/>
          <w:lang w:eastAsia="zh-CN"/>
        </w:rPr>
        <w:t>中国花旗银行的账户</w:t>
      </w:r>
      <w:r w:rsidRPr="001F7CA4">
        <w:rPr>
          <w:rFonts w:ascii="微软雅黑" w:eastAsia="微软雅黑" w:hAnsi="微软雅黑" w:cs="微软雅黑" w:hint="eastAsia"/>
          <w:b/>
          <w:bCs/>
          <w:highlight w:val="yellow"/>
          <w:lang w:eastAsia="zh-CN"/>
        </w:rPr>
        <w:t>转账，我应该提供哪些详细信息？</w:t>
      </w:r>
    </w:p>
    <w:p w:rsidR="00534BA7" w:rsidRPr="001F7CA4" w:rsidRDefault="001F7CA4" w:rsidP="001F7CA4">
      <w:pPr>
        <w:pStyle w:val="CitiBody"/>
        <w:ind w:left="720"/>
        <w:rPr>
          <w:rFonts w:ascii="微软雅黑" w:eastAsia="微软雅黑" w:hAnsi="微软雅黑" w:cs="微软雅黑"/>
          <w:bCs/>
          <w:lang w:eastAsia="zh-CN"/>
        </w:rPr>
      </w:pPr>
      <w:r w:rsidRPr="001F7CA4">
        <w:rPr>
          <w:rFonts w:ascii="微软雅黑" w:eastAsia="微软雅黑" w:hAnsi="微软雅黑" w:cs="微软雅黑" w:hint="eastAsia"/>
          <w:bCs/>
          <w:highlight w:val="yellow"/>
          <w:lang w:eastAsia="zh-CN"/>
        </w:rPr>
        <w:t>接收跨境</w:t>
      </w:r>
      <w:r w:rsidR="00FA1C79">
        <w:rPr>
          <w:rFonts w:ascii="微软雅黑" w:eastAsia="微软雅黑" w:hAnsi="微软雅黑" w:cs="微软雅黑" w:hint="eastAsia"/>
          <w:bCs/>
          <w:highlight w:val="yellow"/>
          <w:lang w:eastAsia="zh-CN"/>
        </w:rPr>
        <w:t>汇款</w:t>
      </w:r>
      <w:r>
        <w:rPr>
          <w:rFonts w:ascii="微软雅黑" w:eastAsia="微软雅黑" w:hAnsi="微软雅黑" w:cs="微软雅黑" w:hint="eastAsia"/>
          <w:bCs/>
          <w:highlight w:val="yellow"/>
          <w:lang w:eastAsia="zh-CN"/>
        </w:rPr>
        <w:t>，您</w:t>
      </w:r>
      <w:r w:rsidRPr="001F7CA4">
        <w:rPr>
          <w:rFonts w:ascii="微软雅黑" w:eastAsia="微软雅黑" w:hAnsi="微软雅黑" w:cs="微软雅黑" w:hint="eastAsia"/>
          <w:bCs/>
          <w:highlight w:val="yellow"/>
          <w:lang w:eastAsia="zh-CN"/>
        </w:rPr>
        <w:t>需要向付款人提供</w:t>
      </w:r>
      <w:r w:rsidR="00D34682">
        <w:rPr>
          <w:rFonts w:ascii="微软雅黑" w:eastAsia="微软雅黑" w:hAnsi="微软雅黑" w:cs="微软雅黑" w:hint="eastAsia"/>
          <w:bCs/>
          <w:highlight w:val="yellow"/>
          <w:lang w:eastAsia="zh-CN"/>
        </w:rPr>
        <w:t>您在中国花旗银行的账号</w:t>
      </w:r>
      <w:r w:rsidRPr="001F7CA4">
        <w:rPr>
          <w:rFonts w:ascii="微软雅黑" w:eastAsia="微软雅黑" w:hAnsi="微软雅黑" w:cs="微软雅黑" w:hint="eastAsia"/>
          <w:bCs/>
          <w:highlight w:val="yellow"/>
          <w:lang w:eastAsia="zh-CN"/>
        </w:rPr>
        <w:t>和</w:t>
      </w:r>
      <w:r w:rsidR="00D34682">
        <w:rPr>
          <w:rFonts w:ascii="微软雅黑" w:eastAsia="微软雅黑" w:hAnsi="微软雅黑" w:cs="微软雅黑" w:hint="eastAsia"/>
          <w:bCs/>
          <w:highlight w:val="yellow"/>
          <w:lang w:eastAsia="zh-CN"/>
        </w:rPr>
        <w:t>中国</w:t>
      </w:r>
      <w:r w:rsidRPr="001F7CA4">
        <w:rPr>
          <w:rFonts w:ascii="微软雅黑" w:eastAsia="微软雅黑" w:hAnsi="微软雅黑" w:cs="微软雅黑" w:hint="eastAsia"/>
          <w:bCs/>
          <w:highlight w:val="yellow"/>
          <w:lang w:eastAsia="zh-CN"/>
        </w:rPr>
        <w:t>花旗银行的</w:t>
      </w:r>
      <w:r w:rsidRPr="001F7CA4">
        <w:rPr>
          <w:rFonts w:hint="eastAsia"/>
          <w:bCs/>
          <w:highlight w:val="yellow"/>
          <w:lang w:eastAsia="zh-CN"/>
        </w:rPr>
        <w:t xml:space="preserve"> SWIFT </w:t>
      </w:r>
      <w:r w:rsidRPr="001F7CA4">
        <w:rPr>
          <w:rFonts w:ascii="微软雅黑" w:eastAsia="微软雅黑" w:hAnsi="微软雅黑" w:cs="微软雅黑" w:hint="eastAsia"/>
          <w:bCs/>
          <w:highlight w:val="yellow"/>
          <w:lang w:eastAsia="zh-CN"/>
        </w:rPr>
        <w:t>代码</w:t>
      </w:r>
      <w:r w:rsidRPr="001F7CA4">
        <w:rPr>
          <w:rFonts w:hint="eastAsia"/>
          <w:bCs/>
          <w:highlight w:val="yellow"/>
          <w:lang w:eastAsia="zh-CN"/>
        </w:rPr>
        <w:t xml:space="preserve"> (CITICNSX)</w:t>
      </w:r>
      <w:r w:rsidRPr="001F7CA4">
        <w:rPr>
          <w:rFonts w:ascii="微软雅黑" w:eastAsia="微软雅黑" w:hAnsi="微软雅黑" w:cs="微软雅黑" w:hint="eastAsia"/>
          <w:bCs/>
          <w:highlight w:val="yellow"/>
          <w:lang w:eastAsia="zh-CN"/>
        </w:rPr>
        <w:t>。</w:t>
      </w:r>
    </w:p>
    <w:p w:rsidR="001F7CA4" w:rsidRPr="001F7CA4" w:rsidRDefault="001F7CA4" w:rsidP="001F7CA4">
      <w:pPr>
        <w:pStyle w:val="CitiBody"/>
        <w:ind w:left="720"/>
        <w:rPr>
          <w:b/>
          <w:bCs/>
          <w:lang w:eastAsia="zh-CN"/>
        </w:rPr>
      </w:pPr>
    </w:p>
    <w:p w:rsidR="00534BA7" w:rsidRDefault="00534BA7" w:rsidP="00534BA7">
      <w:pPr>
        <w:pStyle w:val="CitiBody"/>
        <w:ind w:left="720"/>
        <w:rPr>
          <w:b/>
          <w:bCs/>
        </w:rPr>
      </w:pPr>
      <w:r w:rsidRPr="00E1602D">
        <w:rPr>
          <w:b/>
          <w:bCs/>
        </w:rPr>
        <w:t>Will the SWIFT transaction take longer if made on a weekend, a public/bank holiday, or after the cut-off time?</w:t>
      </w:r>
    </w:p>
    <w:p w:rsidR="00534BA7" w:rsidRPr="00E1602D" w:rsidRDefault="00534BA7" w:rsidP="00534BA7">
      <w:pPr>
        <w:pStyle w:val="CitiBody"/>
        <w:ind w:left="720"/>
      </w:pPr>
      <w:r w:rsidRPr="00E1602D">
        <w:t>SWIFT transactions usually take up to 72 hours to process. There may be circumstances where this could take longer, such as if public holidays and weekends occur side by side.</w:t>
      </w:r>
    </w:p>
    <w:p w:rsidR="00534BA7" w:rsidRDefault="00534BA7" w:rsidP="00534BA7">
      <w:pPr>
        <w:pStyle w:val="CitiBody"/>
        <w:ind w:left="720"/>
        <w:rPr>
          <w:b/>
          <w:bCs/>
        </w:rPr>
      </w:pPr>
    </w:p>
    <w:p w:rsidR="001F7CA4" w:rsidRPr="00696E9B" w:rsidRDefault="001F7CA4" w:rsidP="001F7CA4">
      <w:pPr>
        <w:pStyle w:val="CitiBody"/>
        <w:ind w:left="720"/>
        <w:rPr>
          <w:b/>
          <w:lang w:eastAsia="zh-CN"/>
        </w:rPr>
      </w:pPr>
      <w:r w:rsidRPr="00696E9B">
        <w:rPr>
          <w:rFonts w:ascii="微软雅黑" w:eastAsia="微软雅黑" w:hAnsi="微软雅黑" w:cs="微软雅黑" w:hint="eastAsia"/>
          <w:b/>
          <w:highlight w:val="yellow"/>
          <w:lang w:eastAsia="zh-CN"/>
        </w:rPr>
        <w:t>如果在周末、</w:t>
      </w:r>
      <w:r w:rsidR="00696E9B">
        <w:rPr>
          <w:rFonts w:ascii="微软雅黑" w:eastAsia="微软雅黑" w:hAnsi="微软雅黑" w:cs="微软雅黑" w:hint="eastAsia"/>
          <w:b/>
          <w:highlight w:val="yellow"/>
          <w:lang w:eastAsia="zh-CN"/>
        </w:rPr>
        <w:t>假日</w:t>
      </w:r>
      <w:r w:rsidRPr="00696E9B">
        <w:rPr>
          <w:rFonts w:ascii="微软雅黑" w:eastAsia="微软雅黑" w:hAnsi="微软雅黑" w:cs="微软雅黑" w:hint="eastAsia"/>
          <w:b/>
          <w:highlight w:val="yellow"/>
          <w:lang w:eastAsia="zh-CN"/>
        </w:rPr>
        <w:t>或交易截止时间后</w:t>
      </w:r>
      <w:r w:rsidR="00EC775A">
        <w:rPr>
          <w:rFonts w:ascii="微软雅黑" w:eastAsia="微软雅黑" w:hAnsi="微软雅黑" w:cs="微软雅黑" w:hint="eastAsia"/>
          <w:b/>
          <w:highlight w:val="yellow"/>
          <w:lang w:eastAsia="zh-CN"/>
        </w:rPr>
        <w:t>进行</w:t>
      </w:r>
      <w:r w:rsidRPr="00696E9B">
        <w:rPr>
          <w:rFonts w:hint="eastAsia"/>
          <w:b/>
          <w:highlight w:val="yellow"/>
          <w:lang w:eastAsia="zh-CN"/>
        </w:rPr>
        <w:t xml:space="preserve">SWIFT </w:t>
      </w:r>
      <w:r w:rsidR="00EC775A">
        <w:rPr>
          <w:rFonts w:ascii="微软雅黑" w:eastAsia="微软雅黑" w:hAnsi="微软雅黑" w:cs="微软雅黑" w:hint="eastAsia"/>
          <w:b/>
          <w:highlight w:val="yellow"/>
          <w:lang w:eastAsia="zh-CN"/>
        </w:rPr>
        <w:t>转账</w:t>
      </w:r>
      <w:r w:rsidRPr="00696E9B">
        <w:rPr>
          <w:rFonts w:ascii="微软雅黑" w:eastAsia="微软雅黑" w:hAnsi="微软雅黑" w:cs="微软雅黑" w:hint="eastAsia"/>
          <w:b/>
          <w:highlight w:val="yellow"/>
          <w:lang w:eastAsia="zh-CN"/>
        </w:rPr>
        <w:t>是否需要更长时间？</w:t>
      </w:r>
    </w:p>
    <w:p w:rsidR="00534BA7" w:rsidRPr="00694C6A" w:rsidRDefault="00696E9B" w:rsidP="00696E9B">
      <w:pPr>
        <w:pStyle w:val="CitiBody"/>
        <w:ind w:left="720" w:hanging="720"/>
        <w:rPr>
          <w:lang w:eastAsia="zh-CN"/>
        </w:rPr>
      </w:pPr>
      <w:r>
        <w:rPr>
          <w:lang w:eastAsia="zh-CN"/>
        </w:rPr>
        <w:t xml:space="preserve">             </w:t>
      </w:r>
      <w:r w:rsidR="001F7CA4" w:rsidRPr="00696E9B">
        <w:rPr>
          <w:rFonts w:hint="eastAsia"/>
          <w:highlight w:val="yellow"/>
          <w:lang w:eastAsia="zh-CN"/>
        </w:rPr>
        <w:t xml:space="preserve">SWIFT </w:t>
      </w:r>
      <w:r w:rsidR="00EC775A">
        <w:rPr>
          <w:rFonts w:ascii="微软雅黑" w:eastAsia="微软雅黑" w:hAnsi="微软雅黑" w:cs="微软雅黑" w:hint="eastAsia"/>
          <w:highlight w:val="yellow"/>
          <w:lang w:eastAsia="zh-CN"/>
        </w:rPr>
        <w:t>转账</w:t>
      </w:r>
      <w:r w:rsidR="001F7CA4" w:rsidRPr="00696E9B">
        <w:rPr>
          <w:rFonts w:ascii="微软雅黑" w:eastAsia="微软雅黑" w:hAnsi="微软雅黑" w:cs="微软雅黑" w:hint="eastAsia"/>
          <w:highlight w:val="yellow"/>
          <w:lang w:eastAsia="zh-CN"/>
        </w:rPr>
        <w:t>通常需要</w:t>
      </w:r>
      <w:r w:rsidR="001F7CA4" w:rsidRPr="00696E9B">
        <w:rPr>
          <w:rFonts w:hint="eastAsia"/>
          <w:highlight w:val="yellow"/>
          <w:lang w:eastAsia="zh-CN"/>
        </w:rPr>
        <w:t xml:space="preserve"> 72 </w:t>
      </w:r>
      <w:r w:rsidRPr="00696E9B">
        <w:rPr>
          <w:rFonts w:ascii="微软雅黑" w:eastAsia="微软雅黑" w:hAnsi="微软雅黑" w:cs="微软雅黑" w:hint="eastAsia"/>
          <w:highlight w:val="yellow"/>
          <w:lang w:eastAsia="zh-CN"/>
        </w:rPr>
        <w:t>小时完成。在某些情况下</w:t>
      </w:r>
      <w:r w:rsidR="001F7CA4" w:rsidRPr="00696E9B">
        <w:rPr>
          <w:rFonts w:ascii="微软雅黑" w:eastAsia="微软雅黑" w:hAnsi="微软雅黑" w:cs="微软雅黑" w:hint="eastAsia"/>
          <w:highlight w:val="yellow"/>
          <w:lang w:eastAsia="zh-CN"/>
        </w:rPr>
        <w:t>可能需要更长时间，例如</w:t>
      </w:r>
      <w:r>
        <w:rPr>
          <w:rFonts w:ascii="微软雅黑" w:eastAsia="微软雅黑" w:hAnsi="微软雅黑" w:cs="微软雅黑" w:hint="eastAsia"/>
          <w:highlight w:val="yellow"/>
          <w:lang w:eastAsia="zh-CN"/>
        </w:rPr>
        <w:t>遇到</w:t>
      </w:r>
      <w:r w:rsidR="001F7CA4" w:rsidRPr="00696E9B">
        <w:rPr>
          <w:rFonts w:ascii="微软雅黑" w:eastAsia="微软雅黑" w:hAnsi="微软雅黑" w:cs="微软雅黑" w:hint="eastAsia"/>
          <w:highlight w:val="yellow"/>
          <w:lang w:eastAsia="zh-CN"/>
        </w:rPr>
        <w:t>公共假期和周末。</w:t>
      </w:r>
    </w:p>
    <w:p w:rsidR="00534BA7" w:rsidRDefault="00534BA7" w:rsidP="00534BA7">
      <w:pPr>
        <w:pStyle w:val="CitiBody"/>
        <w:ind w:left="720"/>
        <w:rPr>
          <w:b/>
          <w:bCs/>
          <w:lang w:eastAsia="zh-CN"/>
        </w:rPr>
      </w:pPr>
    </w:p>
    <w:p w:rsidR="00534BA7" w:rsidRDefault="00534BA7" w:rsidP="00534BA7">
      <w:pPr>
        <w:pStyle w:val="CitiBody"/>
        <w:ind w:left="720"/>
        <w:rPr>
          <w:b/>
          <w:bCs/>
          <w:lang w:eastAsia="zh-CN"/>
        </w:rPr>
      </w:pPr>
    </w:p>
    <w:p w:rsidR="00534BA7" w:rsidRDefault="00534BA7" w:rsidP="00534BA7">
      <w:pPr>
        <w:pStyle w:val="CitiBody"/>
        <w:ind w:left="720"/>
        <w:rPr>
          <w:b/>
          <w:bCs/>
        </w:rPr>
      </w:pPr>
      <w:r w:rsidRPr="00694C6A">
        <w:rPr>
          <w:b/>
          <w:bCs/>
        </w:rPr>
        <w:t>Are there any fees or charges from Citi to implement this change?</w:t>
      </w:r>
    </w:p>
    <w:p w:rsidR="00534BA7" w:rsidRDefault="005F2FA3" w:rsidP="00534BA7">
      <w:pPr>
        <w:pStyle w:val="CitiBody"/>
        <w:ind w:left="720"/>
      </w:pPr>
      <w:r>
        <w:t xml:space="preserve">A fee waiver will be offered to customer who transfer fund to </w:t>
      </w:r>
      <w:r w:rsidRPr="005F2FA3">
        <w:t>Australia CITIGROUP PTY LIMITED</w:t>
      </w:r>
      <w:r>
        <w:t>.</w:t>
      </w:r>
    </w:p>
    <w:p w:rsidR="00534BA7" w:rsidRPr="001F2B56" w:rsidRDefault="00534BA7" w:rsidP="0082534A">
      <w:pPr>
        <w:pStyle w:val="ListParagraph"/>
        <w:rPr>
          <w:shd w:val="pct15" w:color="auto" w:fill="FFFFFF"/>
        </w:rPr>
      </w:pPr>
    </w:p>
    <w:p w:rsidR="00EC775A" w:rsidRDefault="00696E9B" w:rsidP="00EC775A">
      <w:pPr>
        <w:pStyle w:val="ListParagraph"/>
        <w:rPr>
          <w:b/>
          <w:highlight w:val="yellow"/>
        </w:rPr>
      </w:pPr>
      <w:del w:id="111" w:author="Xu, Niki [GCB]" w:date="2022-02-28T14:17:00Z">
        <w:r w:rsidRPr="00696E9B" w:rsidDel="00085442">
          <w:rPr>
            <w:rFonts w:hint="eastAsia"/>
            <w:b/>
            <w:highlight w:val="yellow"/>
          </w:rPr>
          <w:delText>针对</w:delText>
        </w:r>
      </w:del>
      <w:r w:rsidRPr="00696E9B">
        <w:rPr>
          <w:rFonts w:hint="eastAsia"/>
          <w:b/>
          <w:highlight w:val="yellow"/>
        </w:rPr>
        <w:t>本次跨境汇款方式</w:t>
      </w:r>
      <w:r w:rsidR="00EC775A">
        <w:rPr>
          <w:rFonts w:hint="eastAsia"/>
          <w:b/>
          <w:highlight w:val="yellow"/>
        </w:rPr>
        <w:t>变化</w:t>
      </w:r>
      <w:ins w:id="112" w:author="Xu, Niki [GCB]" w:date="2022-02-28T14:17:00Z">
        <w:r w:rsidR="00085442">
          <w:rPr>
            <w:rFonts w:hint="eastAsia"/>
            <w:b/>
            <w:highlight w:val="yellow"/>
          </w:rPr>
          <w:t>后</w:t>
        </w:r>
      </w:ins>
      <w:r w:rsidR="00D34682">
        <w:rPr>
          <w:rFonts w:hint="eastAsia"/>
          <w:b/>
          <w:highlight w:val="yellow"/>
        </w:rPr>
        <w:t>，我</w:t>
      </w:r>
      <w:del w:id="113" w:author="Xu, Niki [GCB]" w:date="2022-02-28T14:17:00Z">
        <w:r w:rsidR="00D34682" w:rsidDel="00085442">
          <w:rPr>
            <w:rFonts w:hint="eastAsia"/>
            <w:b/>
            <w:highlight w:val="yellow"/>
          </w:rPr>
          <w:delText>之后</w:delText>
        </w:r>
      </w:del>
      <w:r w:rsidR="00D34682">
        <w:rPr>
          <w:rFonts w:hint="eastAsia"/>
          <w:b/>
          <w:highlight w:val="yellow"/>
        </w:rPr>
        <w:t>通过中国花旗银行账户向澳大利亚花旗银行账户汇款</w:t>
      </w:r>
      <w:r w:rsidRPr="00696E9B">
        <w:rPr>
          <w:rFonts w:hint="eastAsia"/>
          <w:b/>
          <w:highlight w:val="yellow"/>
        </w:rPr>
        <w:t>是否收取额外费用？</w:t>
      </w:r>
    </w:p>
    <w:p w:rsidR="00B97015" w:rsidRDefault="00B97015" w:rsidP="00EC775A">
      <w:pPr>
        <w:pStyle w:val="ListParagraph"/>
        <w:rPr>
          <w:highlight w:val="yellow"/>
        </w:rPr>
      </w:pPr>
    </w:p>
    <w:p w:rsidR="00A85690" w:rsidRDefault="00584ABC" w:rsidP="00EC775A">
      <w:pPr>
        <w:pStyle w:val="ListParagraph"/>
        <w:rPr>
          <w:highlight w:val="yellow"/>
        </w:rPr>
      </w:pPr>
      <w:r>
        <w:rPr>
          <w:rFonts w:hint="eastAsia"/>
          <w:highlight w:val="yellow"/>
        </w:rPr>
        <w:t>为了尽可能的减少对您的影响，我们目前会将为您减免</w:t>
      </w:r>
      <w:r w:rsidR="00EC775A" w:rsidRPr="00EC775A">
        <w:rPr>
          <w:rFonts w:hint="eastAsia"/>
          <w:highlight w:val="yellow"/>
        </w:rPr>
        <w:t>对</w:t>
      </w:r>
      <w:r w:rsidR="00696E9B" w:rsidRPr="00EC775A">
        <w:rPr>
          <w:rFonts w:hint="eastAsia"/>
          <w:highlight w:val="yellow"/>
        </w:rPr>
        <w:t>澳大利亚花旗银行账户</w:t>
      </w:r>
      <w:r w:rsidR="00B97015" w:rsidRPr="00B97015">
        <w:rPr>
          <w:rFonts w:hint="eastAsia"/>
          <w:highlight w:val="yellow"/>
        </w:rPr>
        <w:t>SWIFT</w:t>
      </w:r>
      <w:r w:rsidR="00B97015" w:rsidRPr="00B97015">
        <w:rPr>
          <w:rFonts w:hint="eastAsia"/>
          <w:highlight w:val="yellow"/>
        </w:rPr>
        <w:t>转账</w:t>
      </w:r>
      <w:r w:rsidR="00EC775A" w:rsidRPr="00B97015">
        <w:rPr>
          <w:rFonts w:hint="eastAsia"/>
          <w:highlight w:val="yellow"/>
        </w:rPr>
        <w:t>产生的费用</w:t>
      </w:r>
      <w:r w:rsidR="00EC775A" w:rsidRPr="00EC775A">
        <w:rPr>
          <w:rFonts w:hint="eastAsia"/>
          <w:highlight w:val="yellow"/>
        </w:rPr>
        <w:t>。</w:t>
      </w:r>
    </w:p>
    <w:p w:rsidR="00A85690" w:rsidRDefault="00A85690" w:rsidP="00EC775A">
      <w:pPr>
        <w:pStyle w:val="ListParagraph"/>
        <w:rPr>
          <w:highlight w:val="yellow"/>
        </w:rPr>
      </w:pPr>
    </w:p>
    <w:p w:rsidR="00A85690" w:rsidRDefault="00A85690" w:rsidP="00EC775A">
      <w:pPr>
        <w:pStyle w:val="ListParagraph"/>
        <w:rPr>
          <w:highlight w:val="yellow"/>
        </w:rPr>
      </w:pPr>
      <w:r>
        <w:rPr>
          <w:rFonts w:hint="eastAsia"/>
          <w:highlight w:val="yellow"/>
        </w:rPr>
        <w:t>Sh</w:t>
      </w:r>
      <w:r>
        <w:rPr>
          <w:highlight w:val="yellow"/>
        </w:rPr>
        <w:t>ould you have any enquiry, please contact Citibank</w:t>
      </w:r>
      <w:r w:rsidR="00DB0756">
        <w:rPr>
          <w:highlight w:val="yellow"/>
        </w:rPr>
        <w:t xml:space="preserve"> </w:t>
      </w:r>
      <w:r w:rsidR="00E1177B">
        <w:rPr>
          <w:highlight w:val="yellow"/>
        </w:rPr>
        <w:t xml:space="preserve">China </w:t>
      </w:r>
      <w:r w:rsidR="00DB0756">
        <w:rPr>
          <w:highlight w:val="yellow"/>
        </w:rPr>
        <w:t>service h</w:t>
      </w:r>
      <w:r>
        <w:rPr>
          <w:highlight w:val="yellow"/>
        </w:rPr>
        <w:t>otline: 95038.</w:t>
      </w:r>
    </w:p>
    <w:p w:rsidR="00EC775A" w:rsidRPr="00EC775A" w:rsidRDefault="00A85690" w:rsidP="00EC775A">
      <w:pPr>
        <w:pStyle w:val="ListParagraph"/>
        <w:rPr>
          <w:b/>
          <w:highlight w:val="yellow"/>
        </w:rPr>
      </w:pPr>
      <w:r>
        <w:rPr>
          <w:rFonts w:hint="eastAsia"/>
          <w:highlight w:val="yellow"/>
        </w:rPr>
        <w:t>如您有任何问题，</w:t>
      </w:r>
      <w:r w:rsidR="00584ABC">
        <w:rPr>
          <w:rFonts w:hint="eastAsia"/>
          <w:highlight w:val="yellow"/>
        </w:rPr>
        <w:t>可咨询花旗银行客服热线：</w:t>
      </w:r>
      <w:r w:rsidR="00584ABC">
        <w:rPr>
          <w:rFonts w:hint="eastAsia"/>
          <w:highlight w:val="yellow"/>
        </w:rPr>
        <w:t>95038</w:t>
      </w:r>
      <w:r>
        <w:rPr>
          <w:highlight w:val="yellow"/>
        </w:rPr>
        <w:t>.</w:t>
      </w:r>
    </w:p>
    <w:p w:rsidR="001615A1" w:rsidRDefault="001615A1" w:rsidP="001615A1">
      <w:pPr>
        <w:pStyle w:val="ListParagraph"/>
      </w:pPr>
    </w:p>
    <w:p w:rsidR="000148C0" w:rsidRPr="00550A3E" w:rsidDel="00FD5EF3" w:rsidRDefault="00550A3E" w:rsidP="00550A3E">
      <w:pPr>
        <w:pStyle w:val="ListParagraph"/>
        <w:numPr>
          <w:ilvl w:val="0"/>
          <w:numId w:val="6"/>
        </w:numPr>
        <w:rPr>
          <w:del w:id="114" w:author="Shao, Peiru [GCB]" w:date="2022-03-01T11:28:00Z"/>
          <w:b/>
          <w:color w:val="FF0000"/>
        </w:rPr>
      </w:pPr>
      <w:del w:id="115" w:author="Shao, Peiru [GCB]" w:date="2022-03-01T11:28:00Z">
        <w:r w:rsidRPr="00550A3E" w:rsidDel="00FD5EF3">
          <w:rPr>
            <w:rFonts w:hint="eastAsia"/>
            <w:b/>
            <w:color w:val="FF0000"/>
          </w:rPr>
          <w:delText>S</w:delText>
        </w:r>
        <w:r w:rsidRPr="00550A3E" w:rsidDel="00FD5EF3">
          <w:rPr>
            <w:b/>
            <w:color w:val="FF0000"/>
          </w:rPr>
          <w:delText>MS</w:delText>
        </w:r>
        <w:r w:rsidDel="00FD5EF3">
          <w:rPr>
            <w:b/>
            <w:color w:val="FF0000"/>
          </w:rPr>
          <w:delText xml:space="preserve"> (to targeted customer with AU CGT payee)</w:delText>
        </w:r>
      </w:del>
    </w:p>
    <w:p w:rsidR="000148C0" w:rsidDel="00FD5EF3" w:rsidRDefault="00550A3E" w:rsidP="00550A3E">
      <w:pPr>
        <w:ind w:leftChars="321" w:left="707" w:hanging="1"/>
        <w:rPr>
          <w:del w:id="116" w:author="Shao, Peiru [GCB]" w:date="2022-03-01T11:28:00Z"/>
        </w:rPr>
      </w:pPr>
      <w:del w:id="117" w:author="Shao, Peiru [GCB]" w:date="2022-03-01T11:28:00Z">
        <w:r w:rsidDel="00FD5EF3">
          <w:delText xml:space="preserve">Dear Citi customer, from 24 April 2022 you will no longer be able to transfer or receive funds from Citibank Australia accounts through Citibank Global Transfer. </w:delText>
        </w:r>
      </w:del>
      <w:ins w:id="118" w:author="Zhang, Jie2 [GCB]" w:date="2022-02-25T14:45:00Z">
        <w:del w:id="119" w:author="Shao, Peiru [GCB]" w:date="2022-03-01T11:28:00Z">
          <w:r w:rsidR="00291F4D" w:rsidDel="00FD5EF3">
            <w:delText xml:space="preserve">Existing CGT </w:delText>
          </w:r>
        </w:del>
      </w:ins>
      <w:ins w:id="120" w:author="Zhang, Jie2 [GCB]" w:date="2022-02-25T14:47:00Z">
        <w:del w:id="121" w:author="Shao, Peiru [GCB]" w:date="2022-03-01T11:28:00Z">
          <w:r w:rsidR="00291F4D" w:rsidDel="00FD5EF3">
            <w:delText xml:space="preserve">Australian </w:delText>
          </w:r>
        </w:del>
      </w:ins>
      <w:ins w:id="122" w:author="Zhang, Jie2 [GCB]" w:date="2022-02-25T14:45:00Z">
        <w:del w:id="123" w:author="Shao, Peiru [GCB]" w:date="2022-03-01T11:28:00Z">
          <w:r w:rsidR="00291F4D" w:rsidDel="00FD5EF3">
            <w:delText>payees</w:delText>
          </w:r>
        </w:del>
      </w:ins>
      <w:ins w:id="124" w:author="Zhang, Jie2 [GCB]" w:date="2022-02-25T14:46:00Z">
        <w:del w:id="125" w:author="Shao, Peiru [GCB]" w:date="2022-03-01T11:28:00Z">
          <w:r w:rsidR="00291F4D" w:rsidDel="00FD5EF3">
            <w:delText xml:space="preserve"> will be automatically removed and have to be recreated as SWIFT payee</w:delText>
          </w:r>
        </w:del>
      </w:ins>
      <w:ins w:id="126" w:author="Zhang, Jie2 [GCB]" w:date="2022-02-25T14:47:00Z">
        <w:del w:id="127" w:author="Shao, Peiru [GCB]" w:date="2022-03-01T11:28:00Z">
          <w:r w:rsidR="00291F4D" w:rsidDel="00FD5EF3">
            <w:delText>.</w:delText>
          </w:r>
        </w:del>
      </w:ins>
      <w:ins w:id="128" w:author="Zhang, Jie2 [GCB]" w:date="2022-02-25T14:46:00Z">
        <w:del w:id="129" w:author="Shao, Peiru [GCB]" w:date="2022-03-01T11:28:00Z">
          <w:r w:rsidR="00291F4D" w:rsidDel="00FD5EF3">
            <w:delText xml:space="preserve"> </w:delText>
          </w:r>
        </w:del>
      </w:ins>
      <w:del w:id="130" w:author="Shao, Peiru [GCB]" w:date="2022-03-01T11:28:00Z">
        <w:r w:rsidDel="00FD5EF3">
          <w:delText xml:space="preserve">You can still use Citibank Online to transfer funds to Citibank Australia accounts. For details please visit: </w:delText>
        </w:r>
        <w:r w:rsidR="00CE050B" w:rsidDel="00FD5EF3">
          <w:fldChar w:fldCharType="begin"/>
        </w:r>
        <w:r w:rsidR="00CE050B" w:rsidDel="00FD5EF3">
          <w:delInstrText xml:space="preserve"> HYPERLINK "http://www.citibank.com.cn" </w:delInstrText>
        </w:r>
        <w:r w:rsidR="00CE050B" w:rsidDel="00FD5EF3">
          <w:fldChar w:fldCharType="separate"/>
        </w:r>
        <w:r w:rsidR="00C922E8" w:rsidRPr="00F75DF5" w:rsidDel="00FD5EF3">
          <w:rPr>
            <w:rStyle w:val="Hyperlink"/>
          </w:rPr>
          <w:delText>www.citibank.com.cn</w:delText>
        </w:r>
        <w:r w:rsidR="00CE050B" w:rsidDel="00FD5EF3">
          <w:rPr>
            <w:rStyle w:val="Hyperlink"/>
          </w:rPr>
          <w:fldChar w:fldCharType="end"/>
        </w:r>
        <w:r w:rsidR="00C922E8" w:rsidDel="00FD5EF3">
          <w:delText xml:space="preserve"> or c</w:delText>
        </w:r>
        <w:r w:rsidR="00E1177B" w:rsidDel="00FD5EF3">
          <w:delText xml:space="preserve">ontact </w:delText>
        </w:r>
        <w:r w:rsidR="00C922E8" w:rsidDel="00FD5EF3">
          <w:delText>service hotline: 95038.</w:delText>
        </w:r>
      </w:del>
    </w:p>
    <w:p w:rsidR="00550A3E" w:rsidDel="00FD5EF3" w:rsidRDefault="00550A3E">
      <w:pPr>
        <w:rPr>
          <w:del w:id="131" w:author="Shao, Peiru [GCB]" w:date="2022-03-01T11:28:00Z"/>
        </w:rPr>
      </w:pPr>
    </w:p>
    <w:p w:rsidR="00550A3E" w:rsidRDefault="00550A3E" w:rsidP="00550A3E">
      <w:pPr>
        <w:pStyle w:val="ListParagraph"/>
      </w:pPr>
      <w:del w:id="132" w:author="Shao, Peiru [GCB]" w:date="2022-03-01T11:28:00Z">
        <w:r w:rsidRPr="008D3810" w:rsidDel="00FD5EF3">
          <w:rPr>
            <w:rFonts w:hint="eastAsia"/>
            <w:highlight w:val="yellow"/>
            <w:shd w:val="pct15" w:color="auto" w:fill="FFFFFF"/>
          </w:rPr>
          <w:delText>尊敬的客户，自</w:delText>
        </w:r>
        <w:r w:rsidRPr="008D3810" w:rsidDel="00FD5EF3">
          <w:rPr>
            <w:highlight w:val="yellow"/>
            <w:shd w:val="pct15" w:color="auto" w:fill="FFFFFF"/>
          </w:rPr>
          <w:delText xml:space="preserve"> 2022 </w:delText>
        </w:r>
        <w:r w:rsidRPr="008D3810" w:rsidDel="00FD5EF3">
          <w:rPr>
            <w:rFonts w:hint="eastAsia"/>
            <w:highlight w:val="yellow"/>
            <w:shd w:val="pct15" w:color="auto" w:fill="FFFFFF"/>
          </w:rPr>
          <w:delText>年</w:delText>
        </w:r>
        <w:r w:rsidRPr="008D3810" w:rsidDel="00FD5EF3">
          <w:rPr>
            <w:highlight w:val="yellow"/>
            <w:shd w:val="pct15" w:color="auto" w:fill="FFFFFF"/>
          </w:rPr>
          <w:delText xml:space="preserve"> </w:delText>
        </w:r>
        <w:r w:rsidDel="00FD5EF3">
          <w:rPr>
            <w:highlight w:val="yellow"/>
            <w:shd w:val="pct15" w:color="auto" w:fill="FFFFFF"/>
          </w:rPr>
          <w:delText>4</w:delText>
        </w:r>
        <w:r w:rsidDel="00FD5EF3">
          <w:rPr>
            <w:highlight w:val="yellow"/>
            <w:shd w:val="pct15" w:color="auto" w:fill="FFFFFF"/>
          </w:rPr>
          <w:delText>月</w:delText>
        </w:r>
        <w:r w:rsidDel="00FD5EF3">
          <w:rPr>
            <w:highlight w:val="yellow"/>
            <w:shd w:val="pct15" w:color="auto" w:fill="FFFFFF"/>
          </w:rPr>
          <w:delText>24</w:delText>
        </w:r>
        <w:r w:rsidDel="00FD5EF3">
          <w:rPr>
            <w:highlight w:val="yellow"/>
            <w:shd w:val="pct15" w:color="auto" w:fill="FFFFFF"/>
          </w:rPr>
          <w:delText>日</w:delText>
        </w:r>
        <w:r w:rsidRPr="008D3810" w:rsidDel="00FD5EF3">
          <w:rPr>
            <w:rFonts w:hint="eastAsia"/>
            <w:highlight w:val="yellow"/>
            <w:shd w:val="pct15" w:color="auto" w:fill="FFFFFF"/>
          </w:rPr>
          <w:delText>起您将无法通过花旗全球速汇通向澳大利亚花旗银行账户进行转账或接</w:delText>
        </w:r>
        <w:r w:rsidDel="00FD5EF3">
          <w:rPr>
            <w:rFonts w:hint="eastAsia"/>
            <w:highlight w:val="yellow"/>
            <w:shd w:val="pct15" w:color="auto" w:fill="FFFFFF"/>
          </w:rPr>
          <w:delText>收</w:delText>
        </w:r>
        <w:r w:rsidRPr="008D3810" w:rsidDel="00FD5EF3">
          <w:rPr>
            <w:rFonts w:hint="eastAsia"/>
            <w:highlight w:val="yellow"/>
            <w:shd w:val="pct15" w:color="auto" w:fill="FFFFFF"/>
          </w:rPr>
          <w:delText>来自澳大利亚花旗</w:delText>
        </w:r>
        <w:r w:rsidR="00584ABC" w:rsidDel="00FD5EF3">
          <w:rPr>
            <w:rFonts w:hint="eastAsia"/>
            <w:highlight w:val="yellow"/>
            <w:shd w:val="pct15" w:color="auto" w:fill="FFFFFF"/>
          </w:rPr>
          <w:delText>银行</w:delText>
        </w:r>
        <w:r w:rsidRPr="008D3810" w:rsidDel="00FD5EF3">
          <w:rPr>
            <w:rFonts w:hint="eastAsia"/>
            <w:highlight w:val="yellow"/>
            <w:shd w:val="pct15" w:color="auto" w:fill="FFFFFF"/>
          </w:rPr>
          <w:delText>账户的汇款。</w:delText>
        </w:r>
      </w:del>
      <w:ins w:id="133" w:author="Xu, Niki [GCB]" w:date="2022-02-28T14:18:00Z">
        <w:del w:id="134" w:author="Shao, Peiru [GCB]" w:date="2022-03-01T11:28:00Z">
          <w:r w:rsidR="00085442" w:rsidRPr="00085442" w:rsidDel="00FD5EF3">
            <w:rPr>
              <w:rFonts w:hint="eastAsia"/>
              <w:shd w:val="pct15" w:color="auto" w:fill="FFFFFF"/>
            </w:rPr>
            <w:delText>您的收款人名单中澳大利亚花旗银行的全球速汇通收款人信息将被自动移除。</w:delText>
          </w:r>
        </w:del>
      </w:ins>
      <w:ins w:id="135" w:author="Zhang, Jie2 [GCB]" w:date="2022-02-25T14:44:00Z">
        <w:del w:id="136" w:author="Shao, Peiru [GCB]" w:date="2022-03-01T11:28:00Z">
          <w:r w:rsidR="00291F4D" w:rsidDel="00FD5EF3">
            <w:rPr>
              <w:rFonts w:hint="eastAsia"/>
              <w:highlight w:val="yellow"/>
              <w:shd w:val="pct15" w:color="auto" w:fill="FFFFFF"/>
            </w:rPr>
            <w:delText>原有澳大利亚花旗银行的全球</w:delText>
          </w:r>
          <w:r w:rsidR="00291F4D" w:rsidRPr="008D3810" w:rsidDel="00FD5EF3">
            <w:rPr>
              <w:rFonts w:hint="eastAsia"/>
              <w:highlight w:val="yellow"/>
              <w:shd w:val="pct15" w:color="auto" w:fill="FFFFFF"/>
            </w:rPr>
            <w:delText>速汇通</w:delText>
          </w:r>
          <w:r w:rsidR="00291F4D" w:rsidDel="00FD5EF3">
            <w:rPr>
              <w:rFonts w:hint="eastAsia"/>
              <w:highlight w:val="yellow"/>
              <w:shd w:val="pct15" w:color="auto" w:fill="FFFFFF"/>
            </w:rPr>
            <w:delText>收款人信息</w:delText>
          </w:r>
          <w:r w:rsidR="00291F4D" w:rsidRPr="008D3810" w:rsidDel="00FD5EF3">
            <w:rPr>
              <w:rFonts w:hint="eastAsia"/>
              <w:highlight w:val="yellow"/>
              <w:shd w:val="pct15" w:color="auto" w:fill="FFFFFF"/>
            </w:rPr>
            <w:delText>将从您的收款人名单中</w:delText>
          </w:r>
          <w:r w:rsidR="00291F4D" w:rsidDel="00FD5EF3">
            <w:rPr>
              <w:rFonts w:hint="eastAsia"/>
              <w:highlight w:val="yellow"/>
              <w:shd w:val="pct15" w:color="auto" w:fill="FFFFFF"/>
            </w:rPr>
            <w:delText>被</w:delText>
          </w:r>
          <w:r w:rsidR="00291F4D" w:rsidRPr="008D3810" w:rsidDel="00FD5EF3">
            <w:rPr>
              <w:rFonts w:hint="eastAsia"/>
              <w:highlight w:val="yellow"/>
              <w:shd w:val="pct15" w:color="auto" w:fill="FFFFFF"/>
            </w:rPr>
            <w:delText>自动移除</w:delText>
          </w:r>
          <w:r w:rsidR="00291F4D" w:rsidDel="00FD5EF3">
            <w:rPr>
              <w:rFonts w:hint="eastAsia"/>
              <w:highlight w:val="yellow"/>
              <w:shd w:val="pct15" w:color="auto" w:fill="FFFFFF"/>
            </w:rPr>
            <w:delText>。</w:delText>
          </w:r>
        </w:del>
      </w:ins>
      <w:ins w:id="137" w:author="Zhang, Jie2 [GCB]" w:date="2022-02-25T14:48:00Z">
        <w:del w:id="138" w:author="Shao, Peiru [GCB]" w:date="2022-03-01T11:28:00Z">
          <w:r w:rsidR="00291F4D" w:rsidDel="00FD5EF3">
            <w:rPr>
              <w:rFonts w:hint="eastAsia"/>
              <w:highlight w:val="yellow"/>
              <w:shd w:val="pct15" w:color="auto" w:fill="FFFFFF"/>
            </w:rPr>
            <w:delText>如您仍需要向</w:delText>
          </w:r>
        </w:del>
      </w:ins>
      <w:ins w:id="139" w:author="Zhang, Jie2 [GCB]" w:date="2022-02-25T14:49:00Z">
        <w:del w:id="140" w:author="Shao, Peiru [GCB]" w:date="2022-03-01T11:28:00Z">
          <w:r w:rsidR="00291F4D" w:rsidDel="00FD5EF3">
            <w:rPr>
              <w:rFonts w:hint="eastAsia"/>
              <w:highlight w:val="yellow"/>
              <w:shd w:val="pct15" w:color="auto" w:fill="FFFFFF"/>
            </w:rPr>
            <w:delText>澳大利亚花旗银行汇款，</w:delText>
          </w:r>
        </w:del>
      </w:ins>
      <w:del w:id="141" w:author="Shao, Peiru [GCB]" w:date="2022-03-01T11:28:00Z">
        <w:r w:rsidRPr="008D3810" w:rsidDel="00FD5EF3">
          <w:rPr>
            <w:rFonts w:hint="eastAsia"/>
            <w:highlight w:val="yellow"/>
            <w:shd w:val="pct15" w:color="auto" w:fill="FFFFFF"/>
          </w:rPr>
          <w:delText>您可</w:delText>
        </w:r>
        <w:r w:rsidDel="00FD5EF3">
          <w:rPr>
            <w:rFonts w:hint="eastAsia"/>
            <w:highlight w:val="yellow"/>
            <w:shd w:val="pct15" w:color="auto" w:fill="FFFFFF"/>
          </w:rPr>
          <w:delText>登录</w:delText>
        </w:r>
        <w:r w:rsidRPr="008D3810" w:rsidDel="00FD5EF3">
          <w:rPr>
            <w:rFonts w:hint="eastAsia"/>
            <w:highlight w:val="yellow"/>
            <w:shd w:val="pct15" w:color="auto" w:fill="FFFFFF"/>
          </w:rPr>
          <w:delText>花旗网上银行</w:delText>
        </w:r>
        <w:r w:rsidDel="00FD5EF3">
          <w:rPr>
            <w:rFonts w:hint="eastAsia"/>
            <w:highlight w:val="yellow"/>
            <w:shd w:val="pct15" w:color="auto" w:fill="FFFFFF"/>
          </w:rPr>
          <w:delText>通过</w:delText>
        </w:r>
        <w:r w:rsidDel="00FD5EF3">
          <w:rPr>
            <w:rFonts w:hint="eastAsia"/>
            <w:highlight w:val="yellow"/>
            <w:shd w:val="pct15" w:color="auto" w:fill="FFFFFF"/>
          </w:rPr>
          <w:delText xml:space="preserve"> </w:delText>
        </w:r>
        <w:r w:rsidDel="00FD5EF3">
          <w:rPr>
            <w:rFonts w:hint="eastAsia"/>
            <w:highlight w:val="yellow"/>
            <w:shd w:val="pct15" w:color="auto" w:fill="FFFFFF"/>
          </w:rPr>
          <w:delText>“转账汇款”功能</w:delText>
        </w:r>
      </w:del>
      <w:ins w:id="142" w:author="Zhang, Jie2 [GCB]" w:date="2022-02-25T14:49:00Z">
        <w:del w:id="143" w:author="Shao, Peiru [GCB]" w:date="2022-03-01T11:28:00Z">
          <w:r w:rsidR="00291F4D" w:rsidDel="00FD5EF3">
            <w:rPr>
              <w:rFonts w:hint="eastAsia"/>
              <w:highlight w:val="yellow"/>
              <w:shd w:val="pct15" w:color="auto" w:fill="FFFFFF"/>
            </w:rPr>
            <w:delText>创建新的</w:delText>
          </w:r>
          <w:r w:rsidR="00291F4D" w:rsidDel="00FD5EF3">
            <w:rPr>
              <w:rFonts w:hint="eastAsia"/>
              <w:highlight w:val="yellow"/>
              <w:shd w:val="pct15" w:color="auto" w:fill="FFFFFF"/>
            </w:rPr>
            <w:delText>S</w:delText>
          </w:r>
          <w:r w:rsidR="00291F4D" w:rsidDel="00FD5EF3">
            <w:rPr>
              <w:highlight w:val="yellow"/>
              <w:shd w:val="pct15" w:color="auto" w:fill="FFFFFF"/>
            </w:rPr>
            <w:delText>WIFT</w:delText>
          </w:r>
          <w:r w:rsidR="00291F4D" w:rsidDel="00FD5EF3">
            <w:rPr>
              <w:rFonts w:hint="eastAsia"/>
              <w:highlight w:val="yellow"/>
              <w:shd w:val="pct15" w:color="auto" w:fill="FFFFFF"/>
            </w:rPr>
            <w:delText>收款人后</w:delText>
          </w:r>
        </w:del>
      </w:ins>
      <w:del w:id="144" w:author="Shao, Peiru [GCB]" w:date="2022-03-01T11:28:00Z">
        <w:r w:rsidDel="00FD5EF3">
          <w:rPr>
            <w:rFonts w:hint="eastAsia"/>
            <w:highlight w:val="yellow"/>
            <w:shd w:val="pct15" w:color="auto" w:fill="FFFFFF"/>
          </w:rPr>
          <w:delText>进行</w:delText>
        </w:r>
        <w:r w:rsidR="00584ABC" w:rsidDel="00FD5EF3">
          <w:rPr>
            <w:rFonts w:hint="eastAsia"/>
            <w:highlight w:val="yellow"/>
            <w:shd w:val="pct15" w:color="auto" w:fill="FFFFFF"/>
          </w:rPr>
          <w:delText>跨境</w:delText>
        </w:r>
        <w:r w:rsidDel="00FD5EF3">
          <w:rPr>
            <w:rFonts w:hint="eastAsia"/>
            <w:highlight w:val="yellow"/>
            <w:shd w:val="pct15" w:color="auto" w:fill="FFFFFF"/>
          </w:rPr>
          <w:delText>汇款。详情</w:delText>
        </w:r>
        <w:r w:rsidRPr="00550A3E" w:rsidDel="00FD5EF3">
          <w:rPr>
            <w:rFonts w:hint="eastAsia"/>
            <w:highlight w:val="yellow"/>
            <w:shd w:val="pct15" w:color="auto" w:fill="FFFFFF"/>
          </w:rPr>
          <w:delText>请</w:delText>
        </w:r>
        <w:r w:rsidDel="00FD5EF3">
          <w:rPr>
            <w:rFonts w:hint="eastAsia"/>
            <w:highlight w:val="yellow"/>
            <w:shd w:val="pct15" w:color="auto" w:fill="FFFFFF"/>
          </w:rPr>
          <w:delText>访问</w:delText>
        </w:r>
        <w:r w:rsidRPr="00550A3E" w:rsidDel="00FD5EF3">
          <w:rPr>
            <w:rFonts w:hint="eastAsia"/>
            <w:highlight w:val="yellow"/>
            <w:shd w:val="pct15" w:color="auto" w:fill="FFFFFF"/>
          </w:rPr>
          <w:delText>：</w:delText>
        </w:r>
        <w:r w:rsidR="00CE050B" w:rsidDel="00FD5EF3">
          <w:fldChar w:fldCharType="begin"/>
        </w:r>
        <w:r w:rsidR="00CE050B" w:rsidDel="00FD5EF3">
          <w:delInstrText xml:space="preserve"> HYPERLINK "http://www.citibank.com.cn" </w:delInstrText>
        </w:r>
        <w:r w:rsidR="00CE050B" w:rsidDel="00FD5EF3">
          <w:fldChar w:fldCharType="separate"/>
        </w:r>
        <w:r w:rsidR="00584ABC" w:rsidRPr="00094AD0" w:rsidDel="00FD5EF3">
          <w:rPr>
            <w:rStyle w:val="Hyperlink"/>
            <w:highlight w:val="yellow"/>
          </w:rPr>
          <w:delText>www.citibank.com.c</w:delText>
        </w:r>
        <w:r w:rsidR="00584ABC" w:rsidRPr="00094AD0" w:rsidDel="00FD5EF3">
          <w:rPr>
            <w:rStyle w:val="Hyperlink"/>
            <w:rFonts w:hint="eastAsia"/>
            <w:highlight w:val="yellow"/>
          </w:rPr>
          <w:delText>n</w:delText>
        </w:r>
        <w:r w:rsidR="00CE050B" w:rsidDel="00FD5EF3">
          <w:rPr>
            <w:rStyle w:val="Hyperlink"/>
            <w:highlight w:val="yellow"/>
          </w:rPr>
          <w:fldChar w:fldCharType="end"/>
        </w:r>
        <w:r w:rsidR="002A0AFD" w:rsidDel="00FD5EF3">
          <w:delText xml:space="preserve"> </w:delText>
        </w:r>
        <w:r w:rsidR="002A0AFD" w:rsidDel="00FD5EF3">
          <w:rPr>
            <w:rFonts w:hint="eastAsia"/>
          </w:rPr>
          <w:delText>或拨打服务热线：</w:delText>
        </w:r>
        <w:r w:rsidR="002A0AFD" w:rsidDel="00FD5EF3">
          <w:rPr>
            <w:rFonts w:hint="eastAsia"/>
          </w:rPr>
          <w:delText>9</w:delText>
        </w:r>
        <w:r w:rsidR="002A0AFD" w:rsidDel="00FD5EF3">
          <w:delText>5038</w:delText>
        </w:r>
        <w:r w:rsidR="002A0AFD" w:rsidDel="00FD5EF3">
          <w:rPr>
            <w:rFonts w:hint="eastAsia"/>
          </w:rPr>
          <w:delText>。</w:delText>
        </w:r>
      </w:del>
    </w:p>
    <w:sectPr w:rsidR="00550A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50B" w:rsidRDefault="00CE050B" w:rsidP="007C08FF">
      <w:pPr>
        <w:spacing w:after="0" w:line="240" w:lineRule="auto"/>
      </w:pPr>
      <w:r>
        <w:separator/>
      </w:r>
    </w:p>
  </w:endnote>
  <w:endnote w:type="continuationSeparator" w:id="0">
    <w:p w:rsidR="00CE050B" w:rsidRDefault="00CE050B" w:rsidP="007C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50B" w:rsidRDefault="00CE050B" w:rsidP="007C08FF">
      <w:pPr>
        <w:spacing w:after="0" w:line="240" w:lineRule="auto"/>
      </w:pPr>
      <w:r>
        <w:separator/>
      </w:r>
    </w:p>
  </w:footnote>
  <w:footnote w:type="continuationSeparator" w:id="0">
    <w:p w:rsidR="00CE050B" w:rsidRDefault="00CE050B" w:rsidP="007C0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3623"/>
    <w:multiLevelType w:val="hybridMultilevel"/>
    <w:tmpl w:val="DD303BA4"/>
    <w:lvl w:ilvl="0" w:tplc="729AF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B6749"/>
    <w:multiLevelType w:val="hybridMultilevel"/>
    <w:tmpl w:val="07D856F2"/>
    <w:lvl w:ilvl="0" w:tplc="45040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CF0FA0"/>
    <w:multiLevelType w:val="hybridMultilevel"/>
    <w:tmpl w:val="07D856F2"/>
    <w:lvl w:ilvl="0" w:tplc="45040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977D46"/>
    <w:multiLevelType w:val="hybridMultilevel"/>
    <w:tmpl w:val="BBD4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B3B89"/>
    <w:multiLevelType w:val="hybridMultilevel"/>
    <w:tmpl w:val="6BAC02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5B301E"/>
    <w:multiLevelType w:val="hybridMultilevel"/>
    <w:tmpl w:val="C262D7D2"/>
    <w:lvl w:ilvl="0" w:tplc="664C1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3D2602"/>
    <w:multiLevelType w:val="hybridMultilevel"/>
    <w:tmpl w:val="DC64A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o, Peiru [GCB]">
    <w15:presenceInfo w15:providerId="AD" w15:userId="S-1-5-21-1275210071-1604221776-725345543-1627492"/>
  </w15:person>
  <w15:person w15:author="Xu, Niki [GCB]">
    <w15:presenceInfo w15:providerId="AD" w15:userId="S-1-5-21-1275210071-1604221776-725345543-2056288"/>
  </w15:person>
  <w15:person w15:author="Zhang, Jie2 [GCB]">
    <w15:presenceInfo w15:providerId="AD" w15:userId="S-1-5-21-1275210071-1604221776-725345543-1642759"/>
  </w15:person>
  <w15:person w15:author="Wang, Wenmin">
    <w15:presenceInfo w15:providerId="AD" w15:userId="S-1-5-21-1275210071-1604221776-725345543-23388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8C0"/>
    <w:rsid w:val="000125C6"/>
    <w:rsid w:val="000148C0"/>
    <w:rsid w:val="0003355C"/>
    <w:rsid w:val="00041027"/>
    <w:rsid w:val="000431DE"/>
    <w:rsid w:val="00080430"/>
    <w:rsid w:val="00085442"/>
    <w:rsid w:val="000B636F"/>
    <w:rsid w:val="000B759C"/>
    <w:rsid w:val="0010477D"/>
    <w:rsid w:val="00142F0A"/>
    <w:rsid w:val="001615A1"/>
    <w:rsid w:val="0018790F"/>
    <w:rsid w:val="001A1B0A"/>
    <w:rsid w:val="001B2B3E"/>
    <w:rsid w:val="001F2B56"/>
    <w:rsid w:val="001F7CA4"/>
    <w:rsid w:val="00291F4D"/>
    <w:rsid w:val="002A0AFD"/>
    <w:rsid w:val="002E26FE"/>
    <w:rsid w:val="00370172"/>
    <w:rsid w:val="00376E5B"/>
    <w:rsid w:val="003867F2"/>
    <w:rsid w:val="00391971"/>
    <w:rsid w:val="003B69F5"/>
    <w:rsid w:val="003E173E"/>
    <w:rsid w:val="00422FA6"/>
    <w:rsid w:val="00447C3C"/>
    <w:rsid w:val="00473E03"/>
    <w:rsid w:val="00480ACE"/>
    <w:rsid w:val="004841D1"/>
    <w:rsid w:val="004852B6"/>
    <w:rsid w:val="00497169"/>
    <w:rsid w:val="00534BA7"/>
    <w:rsid w:val="00550A3E"/>
    <w:rsid w:val="005573C2"/>
    <w:rsid w:val="00584ABC"/>
    <w:rsid w:val="005C1BF6"/>
    <w:rsid w:val="005F2FA3"/>
    <w:rsid w:val="00601A92"/>
    <w:rsid w:val="006121E0"/>
    <w:rsid w:val="00625690"/>
    <w:rsid w:val="006479AD"/>
    <w:rsid w:val="00650496"/>
    <w:rsid w:val="00657B83"/>
    <w:rsid w:val="006614DE"/>
    <w:rsid w:val="00675123"/>
    <w:rsid w:val="00675C3E"/>
    <w:rsid w:val="006832EF"/>
    <w:rsid w:val="00685356"/>
    <w:rsid w:val="00696E9B"/>
    <w:rsid w:val="00697DF0"/>
    <w:rsid w:val="006A2FD9"/>
    <w:rsid w:val="006C58E7"/>
    <w:rsid w:val="00795405"/>
    <w:rsid w:val="007C08FF"/>
    <w:rsid w:val="007C2CD5"/>
    <w:rsid w:val="0082534A"/>
    <w:rsid w:val="008844B5"/>
    <w:rsid w:val="008974E2"/>
    <w:rsid w:val="008A0ED3"/>
    <w:rsid w:val="008B0CED"/>
    <w:rsid w:val="008B75A3"/>
    <w:rsid w:val="008D1A41"/>
    <w:rsid w:val="008D3810"/>
    <w:rsid w:val="008D683F"/>
    <w:rsid w:val="008E420C"/>
    <w:rsid w:val="008F7049"/>
    <w:rsid w:val="009258FD"/>
    <w:rsid w:val="0097657F"/>
    <w:rsid w:val="009B0EC7"/>
    <w:rsid w:val="009F51A6"/>
    <w:rsid w:val="00A074A6"/>
    <w:rsid w:val="00A146FE"/>
    <w:rsid w:val="00A215EB"/>
    <w:rsid w:val="00A315B4"/>
    <w:rsid w:val="00A85690"/>
    <w:rsid w:val="00A96AE8"/>
    <w:rsid w:val="00AB3CC9"/>
    <w:rsid w:val="00AD002F"/>
    <w:rsid w:val="00AF45B8"/>
    <w:rsid w:val="00B02699"/>
    <w:rsid w:val="00B26E80"/>
    <w:rsid w:val="00B30C5D"/>
    <w:rsid w:val="00B33F40"/>
    <w:rsid w:val="00B779BA"/>
    <w:rsid w:val="00B9646F"/>
    <w:rsid w:val="00B97015"/>
    <w:rsid w:val="00BB0AF2"/>
    <w:rsid w:val="00C353EA"/>
    <w:rsid w:val="00C922E8"/>
    <w:rsid w:val="00CA7FC3"/>
    <w:rsid w:val="00CE050B"/>
    <w:rsid w:val="00CF2B55"/>
    <w:rsid w:val="00D34682"/>
    <w:rsid w:val="00D875FC"/>
    <w:rsid w:val="00D87663"/>
    <w:rsid w:val="00D96A70"/>
    <w:rsid w:val="00DB0756"/>
    <w:rsid w:val="00DC0237"/>
    <w:rsid w:val="00E1177B"/>
    <w:rsid w:val="00E33EE2"/>
    <w:rsid w:val="00E42DAD"/>
    <w:rsid w:val="00E64C0E"/>
    <w:rsid w:val="00EC775A"/>
    <w:rsid w:val="00F35E29"/>
    <w:rsid w:val="00F43D17"/>
    <w:rsid w:val="00F808FF"/>
    <w:rsid w:val="00FA076D"/>
    <w:rsid w:val="00FA1C79"/>
    <w:rsid w:val="00FC738B"/>
    <w:rsid w:val="00FD5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AC005"/>
  <w15:chartTrackingRefBased/>
  <w15:docId w15:val="{CFD60B91-640E-4C68-94A2-B1D99DB8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A92"/>
    <w:pPr>
      <w:ind w:left="720"/>
      <w:contextualSpacing/>
    </w:pPr>
  </w:style>
  <w:style w:type="paragraph" w:customStyle="1" w:styleId="CitiBody">
    <w:name w:val="Citi_Body"/>
    <w:rsid w:val="0082534A"/>
    <w:pPr>
      <w:spacing w:after="0" w:line="240" w:lineRule="auto"/>
    </w:pPr>
    <w:rPr>
      <w:rFonts w:ascii="Arial" w:eastAsia="Times New Roman" w:hAnsi="Arial" w:cs="Arial"/>
      <w:color w:val="000000"/>
      <w:sz w:val="20"/>
      <w:szCs w:val="20"/>
      <w:lang w:eastAsia="en-US"/>
    </w:rPr>
  </w:style>
  <w:style w:type="paragraph" w:styleId="Header">
    <w:name w:val="header"/>
    <w:basedOn w:val="Normal"/>
    <w:link w:val="HeaderChar"/>
    <w:uiPriority w:val="99"/>
    <w:unhideWhenUsed/>
    <w:rsid w:val="007C08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08FF"/>
  </w:style>
  <w:style w:type="paragraph" w:styleId="Footer">
    <w:name w:val="footer"/>
    <w:basedOn w:val="Normal"/>
    <w:link w:val="FooterChar"/>
    <w:uiPriority w:val="99"/>
    <w:unhideWhenUsed/>
    <w:rsid w:val="007C08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08FF"/>
  </w:style>
  <w:style w:type="character" w:styleId="CommentReference">
    <w:name w:val="annotation reference"/>
    <w:basedOn w:val="DefaultParagraphFont"/>
    <w:uiPriority w:val="99"/>
    <w:semiHidden/>
    <w:unhideWhenUsed/>
    <w:rsid w:val="003E173E"/>
    <w:rPr>
      <w:sz w:val="21"/>
      <w:szCs w:val="21"/>
    </w:rPr>
  </w:style>
  <w:style w:type="paragraph" w:styleId="CommentText">
    <w:name w:val="annotation text"/>
    <w:basedOn w:val="Normal"/>
    <w:link w:val="CommentTextChar"/>
    <w:uiPriority w:val="99"/>
    <w:semiHidden/>
    <w:unhideWhenUsed/>
    <w:rsid w:val="003E173E"/>
  </w:style>
  <w:style w:type="character" w:customStyle="1" w:styleId="CommentTextChar">
    <w:name w:val="Comment Text Char"/>
    <w:basedOn w:val="DefaultParagraphFont"/>
    <w:link w:val="CommentText"/>
    <w:uiPriority w:val="99"/>
    <w:semiHidden/>
    <w:rsid w:val="003E173E"/>
  </w:style>
  <w:style w:type="paragraph" w:styleId="CommentSubject">
    <w:name w:val="annotation subject"/>
    <w:basedOn w:val="CommentText"/>
    <w:next w:val="CommentText"/>
    <w:link w:val="CommentSubjectChar"/>
    <w:uiPriority w:val="99"/>
    <w:semiHidden/>
    <w:unhideWhenUsed/>
    <w:rsid w:val="003E173E"/>
    <w:rPr>
      <w:b/>
      <w:bCs/>
    </w:rPr>
  </w:style>
  <w:style w:type="character" w:customStyle="1" w:styleId="CommentSubjectChar">
    <w:name w:val="Comment Subject Char"/>
    <w:basedOn w:val="CommentTextChar"/>
    <w:link w:val="CommentSubject"/>
    <w:uiPriority w:val="99"/>
    <w:semiHidden/>
    <w:rsid w:val="003E173E"/>
    <w:rPr>
      <w:b/>
      <w:bCs/>
    </w:rPr>
  </w:style>
  <w:style w:type="paragraph" w:styleId="BalloonText">
    <w:name w:val="Balloon Text"/>
    <w:basedOn w:val="Normal"/>
    <w:link w:val="BalloonTextChar"/>
    <w:uiPriority w:val="99"/>
    <w:semiHidden/>
    <w:unhideWhenUsed/>
    <w:rsid w:val="003E173E"/>
    <w:pPr>
      <w:spacing w:after="0" w:line="240" w:lineRule="auto"/>
    </w:pPr>
    <w:rPr>
      <w:sz w:val="18"/>
      <w:szCs w:val="18"/>
    </w:rPr>
  </w:style>
  <w:style w:type="character" w:customStyle="1" w:styleId="BalloonTextChar">
    <w:name w:val="Balloon Text Char"/>
    <w:basedOn w:val="DefaultParagraphFont"/>
    <w:link w:val="BalloonText"/>
    <w:uiPriority w:val="99"/>
    <w:semiHidden/>
    <w:rsid w:val="003E173E"/>
    <w:rPr>
      <w:sz w:val="18"/>
      <w:szCs w:val="18"/>
    </w:rPr>
  </w:style>
  <w:style w:type="character" w:styleId="Hyperlink">
    <w:name w:val="Hyperlink"/>
    <w:basedOn w:val="DefaultParagraphFont"/>
    <w:uiPriority w:val="99"/>
    <w:unhideWhenUsed/>
    <w:rsid w:val="00584A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XMLData TextToDisplay="RightsWATCHMark">8|CITI-No PII-Internal|{00000000-0000-0000-0000-000000000000}</XMLData>
</file>

<file path=customXml/item2.xml><?xml version="1.0" encoding="utf-8"?>
<XMLData TextToDisplay="%DOCUMENTGUID%">{00000000-0000-0000-0000-000000000000}</XMLData>
</file>

<file path=customXml/item3.xml><?xml version="1.0" encoding="utf-8"?>
<XMLData TextToDisplay="%CLASSIFICATIONDATETIME%">09:42 28/02/2022</XML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DAF5F-CABE-43AA-B15A-AFEECD981AEC}">
  <ds:schemaRefs/>
</ds:datastoreItem>
</file>

<file path=customXml/itemProps2.xml><?xml version="1.0" encoding="utf-8"?>
<ds:datastoreItem xmlns:ds="http://schemas.openxmlformats.org/officeDocument/2006/customXml" ds:itemID="{A9D6D4F4-6B37-44EA-A06A-A3F048A8C4B4}">
  <ds:schemaRefs/>
</ds:datastoreItem>
</file>

<file path=customXml/itemProps3.xml><?xml version="1.0" encoding="utf-8"?>
<ds:datastoreItem xmlns:ds="http://schemas.openxmlformats.org/officeDocument/2006/customXml" ds:itemID="{3FFE4D14-AFE6-4516-BEF0-BF26217A3ADA}">
  <ds:schemaRefs/>
</ds:datastoreItem>
</file>

<file path=customXml/itemProps4.xml><?xml version="1.0" encoding="utf-8"?>
<ds:datastoreItem xmlns:ds="http://schemas.openxmlformats.org/officeDocument/2006/customXml" ds:itemID="{DD268F7A-51F4-4202-A8CF-84E93E74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Niki [GCB]</dc:creator>
  <cp:keywords/>
  <dc:description/>
  <cp:lastModifiedBy>Wang, Wenmin</cp:lastModifiedBy>
  <cp:revision>4</cp:revision>
  <dcterms:created xsi:type="dcterms:W3CDTF">2022-02-28T09:42:00Z</dcterms:created>
  <dcterms:modified xsi:type="dcterms:W3CDTF">2022-03-01T03:13:00Z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8|CITI-No PII-Internal|{00000000-0000-0000-0000-000000000000}</vt:lpwstr>
  </property>
</Properties>
</file>